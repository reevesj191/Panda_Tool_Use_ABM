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A6A17" w14:textId="03DFFAF1" w:rsidR="00C227C9" w:rsidRDefault="006366A7">
      <w:pPr>
        <w:rPr>
          <w:rFonts w:ascii="Times New Roman" w:hAnsi="Times New Roman" w:cs="Times New Roman"/>
          <w:b/>
          <w:bCs/>
        </w:rPr>
      </w:pPr>
      <w:r w:rsidRPr="006366A7">
        <w:rPr>
          <w:rFonts w:ascii="Times New Roman" w:hAnsi="Times New Roman" w:cs="Times New Roman"/>
          <w:b/>
          <w:bCs/>
        </w:rPr>
        <w:t>Supplementary Material 1: Overview, Design Concepts and Details for the Agent-Based Model presented in “Modeling a Primate Technological Niche”</w:t>
      </w:r>
    </w:p>
    <w:p w14:paraId="42AAA07B" w14:textId="26DB599D" w:rsidR="006366A7" w:rsidRDefault="006366A7">
      <w:pPr>
        <w:rPr>
          <w:rFonts w:ascii="Times New Roman" w:hAnsi="Times New Roman" w:cs="Times New Roman"/>
          <w:b/>
          <w:bCs/>
        </w:rPr>
      </w:pPr>
    </w:p>
    <w:p w14:paraId="7580A588" w14:textId="77777777" w:rsidR="006366A7" w:rsidRPr="00032D6E" w:rsidRDefault="006366A7">
      <w:pPr>
        <w:rPr>
          <w:rFonts w:ascii="Times New Roman" w:hAnsi="Times New Roman" w:cs="Times New Roman"/>
        </w:rPr>
      </w:pPr>
      <w:r w:rsidRPr="00032D6E">
        <w:rPr>
          <w:rFonts w:ascii="Times New Roman" w:hAnsi="Times New Roman" w:cs="Times New Roman"/>
        </w:rPr>
        <w:t xml:space="preserve">This model description follows the ODD protocol for agent-based models </w:t>
      </w:r>
      <w:r w:rsidRPr="00032D6E">
        <w:rPr>
          <w:rFonts w:ascii="Times New Roman" w:hAnsi="Times New Roman" w:cs="Times New Roman"/>
        </w:rPr>
        <w:fldChar w:fldCharType="begin"/>
      </w:r>
      <w:r w:rsidRPr="00032D6E">
        <w:rPr>
          <w:rFonts w:ascii="Times New Roman" w:hAnsi="Times New Roman" w:cs="Times New Roman"/>
        </w:rPr>
        <w:instrText xml:space="preserve"> ADDIN ZOTERO_ITEM CSL_CITATION {"citationID":"Je7oUDKH","properties":{"formattedCitation":"(Grimm et al., 2010)","plainCitation":"(Grimm et al., 2010)","noteIndex":0},"citationItems":[{"id":456,"uris":["http://zotero.org/users/2042166/items/8GZWYZCH"],"uri":["http://zotero.org/users/2042166/items/8GZWYZCH"],"itemData":{"id":456,"type":"article-journal","abstract":"The ‘ODD’ (Overview, Design concepts, and Details) protocol was published in 2006 to standardize the published descriptions of individual-based and agent-based models (ABMs). The primary objectives of ODD are to make model descriptions more understandable and complete, thereby making ABMs less subject to criticism for being irreproducible. We have systematically evaluated existing uses of the ODD protocol and identiﬁed, as expected, parts of ODD needing improvement and clariﬁcation. Accordingly, we revise the deﬁnition of ODD to clarify aspects of the original version and thereby facilitate future standardization of ABM descriptions. We discuss frequently raised critiques in ODD but also two emerging, and unanticipated, beneﬁts: ODD improves the rigorous formulation of models and helps make the theoretical foundations of large models more visible. Although the protocol was designed for ABMs, it can help with documenting any large, complex model, alleviating some general objections against such models.","container-title":"Ecological Modelling","DOI":"10.1016/j.ecolmodel.2010.08.019","ISSN":"03043800","issue":"23","language":"en","page":"2760-2768","source":"Crossref","title":"The ODD protocol: A review and first update","title-short":"The ODD protocol","volume":"221","author":[{"family":"Grimm","given":"Volker"},{"family":"Berger","given":"Uta"},{"family":"DeAngelis","given":"Donald L."},{"family":"Polhill","given":"J. Gary"},{"family":"Giske","given":"Jarl"},{"family":"Railsback","given":"Steven F."}],"issued":{"date-parts":[["2010",11]]}}}],"schema":"https://github.com/citation-style-language/schema/raw/master/csl-citation.json"} </w:instrText>
      </w:r>
      <w:r w:rsidRPr="00032D6E">
        <w:rPr>
          <w:rFonts w:ascii="Times New Roman" w:hAnsi="Times New Roman" w:cs="Times New Roman"/>
        </w:rPr>
        <w:fldChar w:fldCharType="separate"/>
      </w:r>
      <w:r w:rsidRPr="00032D6E">
        <w:rPr>
          <w:rFonts w:ascii="Times New Roman" w:hAnsi="Times New Roman" w:cs="Times New Roman"/>
          <w:noProof/>
        </w:rPr>
        <w:t>(Grimm et al., 2010)</w:t>
      </w:r>
      <w:r w:rsidRPr="00032D6E">
        <w:rPr>
          <w:rFonts w:ascii="Times New Roman" w:hAnsi="Times New Roman" w:cs="Times New Roman"/>
        </w:rPr>
        <w:fldChar w:fldCharType="end"/>
      </w:r>
      <w:r w:rsidRPr="00032D6E">
        <w:rPr>
          <w:rFonts w:ascii="Times New Roman" w:hAnsi="Times New Roman" w:cs="Times New Roman"/>
        </w:rPr>
        <w:t xml:space="preserve"> and is provided as supplementary material to Reeves et al. (Submitted). The model was written in Python 3.7 using the MESA agent-based modeling library </w:t>
      </w:r>
      <w:r w:rsidRPr="00032D6E">
        <w:rPr>
          <w:rFonts w:ascii="Times New Roman" w:hAnsi="Times New Roman" w:cs="Times New Roman"/>
        </w:rPr>
        <w:fldChar w:fldCharType="begin"/>
      </w:r>
      <w:r w:rsidRPr="00032D6E">
        <w:rPr>
          <w:rFonts w:ascii="Times New Roman" w:hAnsi="Times New Roman" w:cs="Times New Roman"/>
        </w:rPr>
        <w:instrText xml:space="preserve"> ADDIN ZOTERO_ITEM CSL_CITATION {"citationID":"fXmtralM","properties":{"formattedCitation":"(Masad and Kazil, 2015)","plainCitation":"(Masad and Kazil, 2015)","noteIndex":0},"citationItems":[{"id":693,"uris":["http://zotero.org/users/2042166/items/6NWTGAP9"],"uri":["http://zotero.org/users/2042166/items/6NWTGAP9"],"itemData":{"id":693,"type":"article-journal","abstract":"Agent-based modeling is a computational methodology used in social science, biology, and other fields, which involves simulating the behavior and interaction of many autonomous entities, or agents, over time. There is currently a hole in this area in Python's robust and growing scientific ecosys- tem. Mesa is a new open-source, Apache 2.0 licensed package meant to fill that gap. It allows users to quickly create agent-based models using built-in core components (such as agent schedulers and spatial grids) or customized implementations; visualize them using a browser-based interface; and analyze their results using Python's data analysis tools. Its goal is to be a Python 3- based alternative to other popular frameworks based in other languages such as NetLogo, Repast, or MASON. Since the framework is being built from scratch it is able to incorporate lessons from other tools. In this paper, we present Mesa's core features and demonstrate them with a simple example mode","container-title":"Proceedings of the 14th Python in Science Conference (SCIPY 2015)","issue":"Scipy","page":"53–60","title":"MESA: An Agent-Based Modeling Framework","author":[{"family":"Masad","given":"David"},{"family":"Kazil","given":"Jacqueline"}],"issued":{"date-parts":[["2015"]]}}}],"schema":"https://github.com/citation-style-language/schema/raw/master/csl-citation.json"} </w:instrText>
      </w:r>
      <w:r w:rsidRPr="00032D6E">
        <w:rPr>
          <w:rFonts w:ascii="Times New Roman" w:hAnsi="Times New Roman" w:cs="Times New Roman"/>
        </w:rPr>
        <w:fldChar w:fldCharType="separate"/>
      </w:r>
      <w:r w:rsidRPr="00032D6E">
        <w:rPr>
          <w:rFonts w:ascii="Times New Roman" w:hAnsi="Times New Roman" w:cs="Times New Roman"/>
          <w:noProof/>
        </w:rPr>
        <w:t>(Masad and Kazil, 2015)</w:t>
      </w:r>
      <w:r w:rsidRPr="00032D6E">
        <w:rPr>
          <w:rFonts w:ascii="Times New Roman" w:hAnsi="Times New Roman" w:cs="Times New Roman"/>
        </w:rPr>
        <w:fldChar w:fldCharType="end"/>
      </w:r>
      <w:r w:rsidRPr="00032D6E">
        <w:rPr>
          <w:rFonts w:ascii="Times New Roman" w:hAnsi="Times New Roman" w:cs="Times New Roman"/>
        </w:rPr>
        <w:t>. The source code for this model is actively maintained on the Author’s git-hub page and can be downloaded by following this link</w:t>
      </w:r>
      <w:r w:rsidRPr="00032D6E">
        <w:rPr>
          <w:rFonts w:ascii="Times New Roman" w:hAnsi="Times New Roman" w:cs="Times New Roman"/>
          <w:u w:val="single"/>
        </w:rPr>
        <w:t xml:space="preserve"> </w:t>
      </w:r>
      <w:r w:rsidRPr="00032D6E">
        <w:rPr>
          <w:rFonts w:ascii="Times New Roman" w:hAnsi="Times New Roman" w:cs="Times New Roman"/>
        </w:rPr>
        <w:t xml:space="preserve"> </w:t>
      </w:r>
    </w:p>
    <w:p w14:paraId="4012CCB7" w14:textId="77777777" w:rsidR="006366A7" w:rsidRPr="00032D6E" w:rsidRDefault="006366A7">
      <w:pPr>
        <w:rPr>
          <w:rFonts w:ascii="Times New Roman" w:hAnsi="Times New Roman" w:cs="Times New Roman"/>
        </w:rPr>
      </w:pPr>
    </w:p>
    <w:p w14:paraId="3FCB602F" w14:textId="77777777" w:rsidR="006366A7" w:rsidRPr="00032D6E" w:rsidRDefault="006366A7">
      <w:pPr>
        <w:rPr>
          <w:rFonts w:ascii="Times New Roman" w:hAnsi="Times New Roman" w:cs="Times New Roman"/>
          <w:b/>
          <w:bCs/>
        </w:rPr>
      </w:pPr>
      <w:r w:rsidRPr="00032D6E">
        <w:rPr>
          <w:rFonts w:ascii="Times New Roman" w:hAnsi="Times New Roman" w:cs="Times New Roman"/>
          <w:b/>
          <w:bCs/>
        </w:rPr>
        <w:t>Purpose</w:t>
      </w:r>
    </w:p>
    <w:p w14:paraId="4020EA14" w14:textId="77777777" w:rsidR="006366A7" w:rsidRPr="00032D6E" w:rsidRDefault="006366A7">
      <w:pPr>
        <w:rPr>
          <w:rFonts w:ascii="Times New Roman" w:hAnsi="Times New Roman" w:cs="Times New Roman"/>
          <w:b/>
          <w:bCs/>
        </w:rPr>
      </w:pPr>
    </w:p>
    <w:p w14:paraId="4809A816" w14:textId="3CB82CB7" w:rsidR="006366A7" w:rsidRPr="00032D6E" w:rsidRDefault="006366A7">
      <w:pPr>
        <w:rPr>
          <w:rFonts w:ascii="Times New Roman" w:hAnsi="Times New Roman" w:cs="Times New Roman"/>
          <w:i/>
          <w:iCs/>
        </w:rPr>
      </w:pPr>
      <w:r w:rsidRPr="00032D6E">
        <w:rPr>
          <w:rFonts w:ascii="Times New Roman" w:hAnsi="Times New Roman" w:cs="Times New Roman"/>
          <w:b/>
          <w:bCs/>
        </w:rPr>
        <w:tab/>
      </w:r>
      <w:r w:rsidRPr="00032D6E">
        <w:rPr>
          <w:rFonts w:ascii="Times New Roman" w:hAnsi="Times New Roman" w:cs="Times New Roman"/>
        </w:rPr>
        <w:t xml:space="preserve">Primate tool-use is often considered to be expedient, involving transport of tools over short distances. </w:t>
      </w:r>
      <w:r w:rsidR="00D47504" w:rsidRPr="00032D6E">
        <w:rPr>
          <w:rFonts w:ascii="Times New Roman" w:hAnsi="Times New Roman" w:cs="Times New Roman"/>
        </w:rPr>
        <w:t xml:space="preserve"> Nevertheless</w:t>
      </w:r>
      <w:r w:rsidRPr="00032D6E">
        <w:rPr>
          <w:rFonts w:ascii="Times New Roman" w:hAnsi="Times New Roman" w:cs="Times New Roman"/>
        </w:rPr>
        <w:t xml:space="preserve">, stone tools, used by West African chimpanzees,  have been documented kilometers from where they naturally occur </w:t>
      </w:r>
      <w:r w:rsidRPr="00032D6E">
        <w:rPr>
          <w:rFonts w:ascii="Times New Roman" w:hAnsi="Times New Roman" w:cs="Times New Roman"/>
        </w:rPr>
        <w:fldChar w:fldCharType="begin"/>
      </w:r>
      <w:r w:rsidRPr="00032D6E">
        <w:rPr>
          <w:rFonts w:ascii="Times New Roman" w:hAnsi="Times New Roman" w:cs="Times New Roman"/>
        </w:rPr>
        <w:instrText xml:space="preserve"> ADDIN ZOTERO_ITEM CSL_CITATION {"citationID":"JisBsVoP","properties":{"formattedCitation":"(Luncz et al., 2016)","plainCitation":"(Luncz et al., 2016)","noteIndex":0},"citationItems":[{"id":696,"uris":["http://zotero.org/users/2042166/items/CWHYF932"],"uri":["http://zotero.org/users/2042166/items/CWHYF932"],"itemData":{"id":696,"type":"article-journal","abstract":"Stone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Pr="00032D6E">
        <w:rPr>
          <w:rFonts w:ascii="Times New Roman" w:hAnsi="Times New Roman" w:cs="Times New Roman"/>
        </w:rPr>
        <w:fldChar w:fldCharType="separate"/>
      </w:r>
      <w:r w:rsidRPr="00032D6E">
        <w:rPr>
          <w:rFonts w:ascii="Times New Roman" w:hAnsi="Times New Roman" w:cs="Times New Roman"/>
          <w:noProof/>
        </w:rPr>
        <w:t>(Luncz et al., 2016)</w:t>
      </w:r>
      <w:r w:rsidRPr="00032D6E">
        <w:rPr>
          <w:rFonts w:ascii="Times New Roman" w:hAnsi="Times New Roman" w:cs="Times New Roman"/>
        </w:rPr>
        <w:fldChar w:fldCharType="end"/>
      </w:r>
      <w:r w:rsidRPr="00032D6E">
        <w:rPr>
          <w:rFonts w:ascii="Times New Roman" w:hAnsi="Times New Roman" w:cs="Times New Roman"/>
        </w:rPr>
        <w:t>. However, single</w:t>
      </w:r>
      <w:r w:rsidR="00D47504" w:rsidRPr="00032D6E">
        <w:rPr>
          <w:rFonts w:ascii="Times New Roman" w:hAnsi="Times New Roman" w:cs="Times New Roman"/>
        </w:rPr>
        <w:t xml:space="preserve"> movements of stone over</w:t>
      </w:r>
      <w:r w:rsidRPr="00032D6E">
        <w:rPr>
          <w:rFonts w:ascii="Times New Roman" w:hAnsi="Times New Roman" w:cs="Times New Roman"/>
        </w:rPr>
        <w:t xml:space="preserve"> long distance</w:t>
      </w:r>
      <w:r w:rsidR="00D47504" w:rsidRPr="00032D6E">
        <w:rPr>
          <w:rFonts w:ascii="Times New Roman" w:hAnsi="Times New Roman" w:cs="Times New Roman"/>
        </w:rPr>
        <w:t xml:space="preserve">s have never been observed </w:t>
      </w:r>
      <w:r w:rsidR="00D47504" w:rsidRPr="00032D6E">
        <w:rPr>
          <w:rFonts w:ascii="Times New Roman" w:hAnsi="Times New Roman" w:cs="Times New Roman"/>
        </w:rPr>
        <w:fldChar w:fldCharType="begin"/>
      </w:r>
      <w:r w:rsidR="00D47504" w:rsidRPr="00032D6E">
        <w:rPr>
          <w:rFonts w:ascii="Times New Roman" w:hAnsi="Times New Roman" w:cs="Times New Roman"/>
        </w:rPr>
        <w:instrText xml:space="preserve"> ADDIN ZOTERO_ITEM CSL_CITATION {"citationID":"SgrpSy4I","properties":{"formattedCitation":"(Boesch and Boesch, 1984; Boesch, 2014; Luncz et al., 2016)","plainCitation":"(Boesch and Boesch, 1984; Boesch, 2014; Luncz et al., 2016)","noteIndex":0},"citationItems":[{"id":1029,"uris":["http://zotero.org/users/2042166/items/EN4B72QS"],"uri":["http://zotero.org/users/2042166/items/EN4B72QS"],"itemData":{"id":1029,"type":"article-journal","abstract":"The mental map of wild chimpanzees is analyzed in the context of their transports of clubs and stones used for cracking two species of nuts of different hardness, CoMa edulis and Panda oleosa, in the Tai National Park (Ivory Coast). For the harder Panda nuts, they transport the harder hammers, i.e., almost exclusively stones, hammers of greater weight, and the transports are longer than for Coula nuts. The analysis made for the transports for Panda nuts shows that they seem to remember the location of stones and to choose the stones so as to keep the transport distance minimal. The chimpanzees seem to possess an Euclidian space, which allows them to somehow measure and remember distances; to compare several such distances so as to choose the stone with the shortest distance to a goal tree; to correctly locate a new stone location with reference to different trees; and to change their reference point so as to measure the distance to each Panda tree from any stone location. They also combine the weight and the distance. The wild chimpanzees of the Tai National Park seem to possess concrete operation abilities in spatial representation.","container-title":"Primates","DOI":"10.1007/BF02382388","ISSN":"0032-8332, 1610-7365","issue":"2","journalAbbreviation":"Primates","language":"en","page":"160-170","source":"DOI.org (Crossref)","title":"Mental map in wild chimpanzees: An analysis of hammer transports for nut cracking","title-short":"Mental map in wild chimpanzees","volume":"25","author":[{"family":"Boesch","given":"Christophe"},{"family":"Boesch","given":"Hedwige"}],"issued":{"date-parts":[["1984",4]]}}},{"id":3335,"uris":["http://zotero.org/users/2042166/items/VMAATA99"],"uri":["http://zotero.org/users/2042166/items/VMAATA99"],"itemData":{"id":3335,"type":"book","event-place":"Cambridge","ISBN":"978-1-107-68915-2","language":"English","note":"OCLC: 949180119","publisher":"Cambridge University Press","publisher-place":"Cambridge","source":"Open WorldCat","title":"Wild cultures a comparison between chimpanzee and human cultures.","author":[{"family":"Boesch","given":"Christophe"}],"issued":{"date-parts":[["2014"]]}}},{"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D47504" w:rsidRPr="00032D6E">
        <w:rPr>
          <w:rFonts w:ascii="Times New Roman" w:hAnsi="Times New Roman" w:cs="Times New Roman"/>
        </w:rPr>
        <w:fldChar w:fldCharType="separate"/>
      </w:r>
      <w:r w:rsidR="00D47504" w:rsidRPr="00032D6E">
        <w:rPr>
          <w:rFonts w:ascii="Times New Roman" w:hAnsi="Times New Roman" w:cs="Times New Roman"/>
          <w:noProof/>
        </w:rPr>
        <w:t>(Boesch and Boesch, 1984; Boesch, 2014; Luncz et al., 2016)</w:t>
      </w:r>
      <w:r w:rsidR="00D47504" w:rsidRPr="00032D6E">
        <w:rPr>
          <w:rFonts w:ascii="Times New Roman" w:hAnsi="Times New Roman" w:cs="Times New Roman"/>
        </w:rPr>
        <w:fldChar w:fldCharType="end"/>
      </w:r>
      <w:r w:rsidR="00D47504" w:rsidRPr="00032D6E">
        <w:rPr>
          <w:rFonts w:ascii="Times New Roman" w:hAnsi="Times New Roman" w:cs="Times New Roman"/>
        </w:rPr>
        <w:t xml:space="preserve">. Therefore, the purpose of this model is to investigate the mechanisms through which repeated of short distance transport events move tools across large distances. We attempt to provide insight into this by addressing the following questions in our experimental design: </w:t>
      </w:r>
      <w:r w:rsidR="00D47504" w:rsidRPr="00032D6E">
        <w:rPr>
          <w:rFonts w:ascii="Times New Roman" w:hAnsi="Times New Roman" w:cs="Times New Roman"/>
          <w:i/>
          <w:iCs/>
        </w:rPr>
        <w:t xml:space="preserve">Can the aggregate effects of repeated short distance transport of stone lead to the </w:t>
      </w:r>
      <w:r w:rsidR="002617DA" w:rsidRPr="00032D6E">
        <w:rPr>
          <w:rFonts w:ascii="Times New Roman" w:hAnsi="Times New Roman" w:cs="Times New Roman"/>
          <w:i/>
          <w:iCs/>
        </w:rPr>
        <w:t>large-scale</w:t>
      </w:r>
      <w:r w:rsidR="00D47504" w:rsidRPr="00032D6E">
        <w:rPr>
          <w:rFonts w:ascii="Times New Roman" w:hAnsi="Times New Roman" w:cs="Times New Roman"/>
          <w:i/>
          <w:iCs/>
        </w:rPr>
        <w:t xml:space="preserve"> movement of stone across space? If so, under what environmental circumstances does this occur? What landscape scale signature does this pattern leave behind?</w:t>
      </w:r>
    </w:p>
    <w:p w14:paraId="021B8D30" w14:textId="76042D32" w:rsidR="00D47504" w:rsidRPr="00032D6E" w:rsidRDefault="00D47504">
      <w:pPr>
        <w:rPr>
          <w:rFonts w:ascii="Times New Roman" w:hAnsi="Times New Roman" w:cs="Times New Roman"/>
          <w:i/>
          <w:iCs/>
        </w:rPr>
      </w:pPr>
    </w:p>
    <w:p w14:paraId="1946D14D" w14:textId="3D8A22E2" w:rsidR="00D47504" w:rsidRPr="00032D6E" w:rsidRDefault="00D47504">
      <w:pPr>
        <w:rPr>
          <w:rFonts w:ascii="Times New Roman" w:hAnsi="Times New Roman" w:cs="Times New Roman"/>
          <w:b/>
          <w:bCs/>
        </w:rPr>
      </w:pPr>
      <w:r w:rsidRPr="00032D6E">
        <w:rPr>
          <w:rFonts w:ascii="Times New Roman" w:hAnsi="Times New Roman" w:cs="Times New Roman"/>
          <w:b/>
          <w:bCs/>
        </w:rPr>
        <w:t>Entities, State Variables, and Scale</w:t>
      </w:r>
    </w:p>
    <w:p w14:paraId="7769147C" w14:textId="1543D7D4" w:rsidR="00D47504" w:rsidRPr="00032D6E" w:rsidRDefault="00D47504">
      <w:pPr>
        <w:rPr>
          <w:rFonts w:ascii="Times New Roman" w:hAnsi="Times New Roman" w:cs="Times New Roman"/>
          <w:b/>
          <w:bCs/>
        </w:rPr>
      </w:pPr>
    </w:p>
    <w:p w14:paraId="66BBA061" w14:textId="01306FCC" w:rsidR="00D47504" w:rsidRPr="00032D6E" w:rsidRDefault="00D47504">
      <w:pPr>
        <w:rPr>
          <w:rFonts w:ascii="Times New Roman" w:hAnsi="Times New Roman" w:cs="Times New Roman"/>
        </w:rPr>
      </w:pPr>
      <w:r w:rsidRPr="00032D6E">
        <w:rPr>
          <w:rFonts w:ascii="Times New Roman" w:hAnsi="Times New Roman" w:cs="Times New Roman"/>
          <w:b/>
          <w:bCs/>
        </w:rPr>
        <w:tab/>
      </w:r>
      <w:r w:rsidRPr="00032D6E">
        <w:rPr>
          <w:rFonts w:ascii="Times New Roman" w:hAnsi="Times New Roman" w:cs="Times New Roman"/>
        </w:rPr>
        <w:t>The model is spatially explicit. The environment is comprised of a 2-dimensional 250 x 250 grid cell space. The 2-D space is not wrapped into a torus and thus has discrete boundaries around its edges.</w:t>
      </w:r>
      <w:r w:rsidR="002617DA" w:rsidRPr="00032D6E">
        <w:rPr>
          <w:rFonts w:ascii="Times New Roman" w:hAnsi="Times New Roman" w:cs="Times New Roman"/>
        </w:rPr>
        <w:t xml:space="preserve"> The space is inhabited by four types of agents: Primates, Sources, Pounding Tools, and Trees. Time is represented with discrete steps called “Time-Steps”. In this model, each tick encompasses enough time for a Primate to move a distance of 1 grid cell or carry out a “Tool-Use” episode in which they will move more than 1 grid cell in a time step. </w:t>
      </w:r>
    </w:p>
    <w:p w14:paraId="2CC9A825" w14:textId="7C7FC19E" w:rsidR="002617DA" w:rsidRPr="00032D6E" w:rsidRDefault="002617DA">
      <w:pPr>
        <w:rPr>
          <w:rFonts w:ascii="Times New Roman" w:hAnsi="Times New Roman" w:cs="Times New Roman"/>
        </w:rPr>
      </w:pPr>
      <w:r w:rsidRPr="00032D6E">
        <w:rPr>
          <w:rFonts w:ascii="Times New Roman" w:hAnsi="Times New Roman" w:cs="Times New Roman"/>
        </w:rPr>
        <w:tab/>
      </w:r>
    </w:p>
    <w:p w14:paraId="0F30A15B" w14:textId="43E60E11" w:rsidR="006E303C" w:rsidRPr="00032D6E" w:rsidRDefault="002617DA">
      <w:pPr>
        <w:rPr>
          <w:rFonts w:ascii="Times New Roman" w:hAnsi="Times New Roman" w:cs="Times New Roman"/>
        </w:rPr>
      </w:pPr>
      <w:r w:rsidRPr="00032D6E">
        <w:rPr>
          <w:rFonts w:ascii="Times New Roman" w:hAnsi="Times New Roman" w:cs="Times New Roman"/>
        </w:rPr>
        <w:tab/>
        <w:t xml:space="preserve">Primate agents are akin to chimpanzees in the real world. </w:t>
      </w:r>
      <w:r w:rsidR="00585299" w:rsidRPr="00032D6E">
        <w:rPr>
          <w:rFonts w:ascii="Times New Roman" w:hAnsi="Times New Roman" w:cs="Times New Roman"/>
        </w:rPr>
        <w:t xml:space="preserve">Primates are able to execute five methods: </w:t>
      </w:r>
      <w:r w:rsidR="00585299" w:rsidRPr="00032D6E">
        <w:rPr>
          <w:rFonts w:ascii="Times New Roman" w:hAnsi="Times New Roman" w:cs="Times New Roman"/>
          <w:i/>
          <w:iCs/>
        </w:rPr>
        <w:t xml:space="preserve">Move, </w:t>
      </w:r>
      <w:proofErr w:type="spellStart"/>
      <w:r w:rsidR="00585299" w:rsidRPr="00032D6E">
        <w:rPr>
          <w:rFonts w:ascii="Times New Roman" w:hAnsi="Times New Roman" w:cs="Times New Roman"/>
          <w:i/>
          <w:iCs/>
        </w:rPr>
        <w:t>CheckForTree</w:t>
      </w:r>
      <w:proofErr w:type="spellEnd"/>
      <w:r w:rsidR="00585299" w:rsidRPr="00032D6E">
        <w:rPr>
          <w:rFonts w:ascii="Times New Roman" w:hAnsi="Times New Roman" w:cs="Times New Roman"/>
          <w:i/>
          <w:iCs/>
        </w:rPr>
        <w:t xml:space="preserve">, </w:t>
      </w:r>
      <w:proofErr w:type="spellStart"/>
      <w:r w:rsidR="00585299" w:rsidRPr="00032D6E">
        <w:rPr>
          <w:rFonts w:ascii="Times New Roman" w:hAnsi="Times New Roman" w:cs="Times New Roman"/>
          <w:i/>
          <w:iCs/>
        </w:rPr>
        <w:t>CheckForStone</w:t>
      </w:r>
      <w:proofErr w:type="spellEnd"/>
      <w:r w:rsidR="00585299" w:rsidRPr="00032D6E">
        <w:rPr>
          <w:rFonts w:ascii="Times New Roman" w:hAnsi="Times New Roman" w:cs="Times New Roman"/>
          <w:i/>
          <w:iCs/>
        </w:rPr>
        <w:t xml:space="preserve">, </w:t>
      </w:r>
      <w:proofErr w:type="spellStart"/>
      <w:r w:rsidR="00585299" w:rsidRPr="00032D6E">
        <w:rPr>
          <w:rFonts w:ascii="Times New Roman" w:hAnsi="Times New Roman" w:cs="Times New Roman"/>
          <w:i/>
          <w:iCs/>
        </w:rPr>
        <w:t>SelectStone</w:t>
      </w:r>
      <w:proofErr w:type="spellEnd"/>
      <w:r w:rsidR="00585299" w:rsidRPr="00032D6E">
        <w:rPr>
          <w:rFonts w:ascii="Times New Roman" w:hAnsi="Times New Roman" w:cs="Times New Roman"/>
          <w:i/>
          <w:iCs/>
        </w:rPr>
        <w:t xml:space="preserve">, </w:t>
      </w:r>
      <w:proofErr w:type="spellStart"/>
      <w:r w:rsidR="00585299" w:rsidRPr="00032D6E">
        <w:rPr>
          <w:rFonts w:ascii="Times New Roman" w:hAnsi="Times New Roman" w:cs="Times New Roman"/>
          <w:i/>
          <w:iCs/>
        </w:rPr>
        <w:t>UseStone</w:t>
      </w:r>
      <w:proofErr w:type="spellEnd"/>
      <w:r w:rsidR="00585299" w:rsidRPr="00032D6E">
        <w:rPr>
          <w:rFonts w:ascii="Times New Roman" w:hAnsi="Times New Roman" w:cs="Times New Roman"/>
          <w:i/>
          <w:iCs/>
        </w:rPr>
        <w:t xml:space="preserve">, </w:t>
      </w:r>
      <w:proofErr w:type="spellStart"/>
      <w:r w:rsidR="00585299" w:rsidRPr="00032D6E">
        <w:rPr>
          <w:rFonts w:ascii="Times New Roman" w:hAnsi="Times New Roman" w:cs="Times New Roman"/>
          <w:i/>
          <w:iCs/>
        </w:rPr>
        <w:t>BreakStone</w:t>
      </w:r>
      <w:proofErr w:type="spellEnd"/>
      <w:r w:rsidR="00585299" w:rsidRPr="00032D6E">
        <w:rPr>
          <w:rFonts w:ascii="Times New Roman" w:hAnsi="Times New Roman" w:cs="Times New Roman"/>
        </w:rPr>
        <w:t xml:space="preserve"> (see descriptions of each in the </w:t>
      </w:r>
      <w:proofErr w:type="spellStart"/>
      <w:r w:rsidR="00585299" w:rsidRPr="00032D6E">
        <w:rPr>
          <w:rFonts w:ascii="Times New Roman" w:hAnsi="Times New Roman" w:cs="Times New Roman"/>
        </w:rPr>
        <w:t>Submodels</w:t>
      </w:r>
      <w:proofErr w:type="spellEnd"/>
      <w:r w:rsidR="00585299" w:rsidRPr="00032D6E">
        <w:rPr>
          <w:rFonts w:ascii="Times New Roman" w:hAnsi="Times New Roman" w:cs="Times New Roman"/>
        </w:rPr>
        <w:t xml:space="preserve"> section below). Primates as possess </w:t>
      </w:r>
      <w:r w:rsidR="00040CD7">
        <w:rPr>
          <w:rFonts w:ascii="Times New Roman" w:hAnsi="Times New Roman" w:cs="Times New Roman"/>
        </w:rPr>
        <w:t>eight</w:t>
      </w:r>
      <w:r w:rsidR="00585299" w:rsidRPr="00032D6E">
        <w:rPr>
          <w:rFonts w:ascii="Times New Roman" w:hAnsi="Times New Roman" w:cs="Times New Roman"/>
        </w:rPr>
        <w:t xml:space="preserve"> attributes:</w:t>
      </w:r>
      <w:r w:rsidR="00040CD7">
        <w:rPr>
          <w:rFonts w:ascii="Times New Roman" w:hAnsi="Times New Roman" w:cs="Times New Roman"/>
        </w:rPr>
        <w:t xml:space="preserve"> </w:t>
      </w:r>
      <w:r w:rsidR="00040CD7" w:rsidRPr="00040CD7">
        <w:rPr>
          <w:rFonts w:ascii="Times New Roman" w:hAnsi="Times New Roman" w:cs="Times New Roman"/>
          <w:i/>
          <w:iCs/>
        </w:rPr>
        <w:t>pos</w:t>
      </w:r>
      <w:r w:rsidR="00040CD7">
        <w:rPr>
          <w:rFonts w:ascii="Times New Roman" w:hAnsi="Times New Roman" w:cs="Times New Roman"/>
        </w:rPr>
        <w:t>,</w:t>
      </w:r>
      <w:r w:rsidR="00585299" w:rsidRPr="00032D6E">
        <w:rPr>
          <w:rFonts w:ascii="Times New Roman" w:hAnsi="Times New Roman" w:cs="Times New Roman"/>
        </w:rPr>
        <w:t xml:space="preserve"> </w:t>
      </w:r>
      <w:proofErr w:type="spellStart"/>
      <w:r w:rsidR="00585299" w:rsidRPr="00032D6E">
        <w:rPr>
          <w:rFonts w:ascii="Times New Roman" w:hAnsi="Times New Roman" w:cs="Times New Roman"/>
          <w:i/>
          <w:iCs/>
        </w:rPr>
        <w:t>search_radius</w:t>
      </w:r>
      <w:proofErr w:type="spellEnd"/>
      <w:r w:rsidR="00585299" w:rsidRPr="00032D6E">
        <w:rPr>
          <w:rFonts w:ascii="Times New Roman" w:hAnsi="Times New Roman" w:cs="Times New Roman"/>
          <w:i/>
          <w:iCs/>
        </w:rPr>
        <w:t xml:space="preserve">, </w:t>
      </w:r>
      <w:proofErr w:type="spellStart"/>
      <w:r w:rsidR="00585299" w:rsidRPr="00032D6E">
        <w:rPr>
          <w:rFonts w:ascii="Times New Roman" w:hAnsi="Times New Roman" w:cs="Times New Roman"/>
          <w:i/>
          <w:iCs/>
        </w:rPr>
        <w:t>NutTreeLoc</w:t>
      </w:r>
      <w:proofErr w:type="spellEnd"/>
      <w:r w:rsidR="00585299" w:rsidRPr="00032D6E">
        <w:rPr>
          <w:rFonts w:ascii="Times New Roman" w:hAnsi="Times New Roman" w:cs="Times New Roman"/>
          <w:i/>
          <w:iCs/>
        </w:rPr>
        <w:t xml:space="preserve">, </w:t>
      </w:r>
      <w:proofErr w:type="spellStart"/>
      <w:r w:rsidR="00585299" w:rsidRPr="00032D6E">
        <w:rPr>
          <w:rFonts w:ascii="Times New Roman" w:hAnsi="Times New Roman" w:cs="Times New Roman"/>
          <w:i/>
          <w:iCs/>
        </w:rPr>
        <w:t>StoneLoc</w:t>
      </w:r>
      <w:proofErr w:type="spellEnd"/>
      <w:r w:rsidR="00585299" w:rsidRPr="00032D6E">
        <w:rPr>
          <w:rFonts w:ascii="Times New Roman" w:hAnsi="Times New Roman" w:cs="Times New Roman"/>
          <w:i/>
          <w:iCs/>
        </w:rPr>
        <w:t xml:space="preserve">, </w:t>
      </w:r>
      <w:proofErr w:type="spellStart"/>
      <w:r w:rsidR="00585299" w:rsidRPr="00032D6E">
        <w:rPr>
          <w:rFonts w:ascii="Times New Roman" w:hAnsi="Times New Roman" w:cs="Times New Roman"/>
          <w:i/>
          <w:iCs/>
        </w:rPr>
        <w:t>Tool_size</w:t>
      </w:r>
      <w:proofErr w:type="spellEnd"/>
      <w:r w:rsidR="00585299" w:rsidRPr="00032D6E">
        <w:rPr>
          <w:rFonts w:ascii="Times New Roman" w:hAnsi="Times New Roman" w:cs="Times New Roman"/>
          <w:i/>
          <w:iCs/>
        </w:rPr>
        <w:t xml:space="preserve">, </w:t>
      </w:r>
      <w:proofErr w:type="spellStart"/>
      <w:r w:rsidR="00585299" w:rsidRPr="00032D6E">
        <w:rPr>
          <w:rFonts w:ascii="Times New Roman" w:hAnsi="Times New Roman" w:cs="Times New Roman"/>
          <w:i/>
          <w:iCs/>
        </w:rPr>
        <w:t>Tool_id</w:t>
      </w:r>
      <w:proofErr w:type="spellEnd"/>
      <w:r w:rsidR="00585299" w:rsidRPr="00032D6E">
        <w:rPr>
          <w:rFonts w:ascii="Times New Roman" w:hAnsi="Times New Roman" w:cs="Times New Roman"/>
          <w:i/>
          <w:iCs/>
        </w:rPr>
        <w:t xml:space="preserve">, </w:t>
      </w:r>
      <w:proofErr w:type="spellStart"/>
      <w:r w:rsidR="00585299" w:rsidRPr="00032D6E">
        <w:rPr>
          <w:rFonts w:ascii="Times New Roman" w:hAnsi="Times New Roman" w:cs="Times New Roman"/>
          <w:i/>
          <w:iCs/>
        </w:rPr>
        <w:t>Source_id</w:t>
      </w:r>
      <w:proofErr w:type="spellEnd"/>
      <w:r w:rsidR="00585299" w:rsidRPr="00032D6E">
        <w:rPr>
          <w:rFonts w:ascii="Times New Roman" w:hAnsi="Times New Roman" w:cs="Times New Roman"/>
          <w:i/>
          <w:iCs/>
        </w:rPr>
        <w:t xml:space="preserve">, </w:t>
      </w:r>
      <w:proofErr w:type="spellStart"/>
      <w:r w:rsidR="00585299" w:rsidRPr="00032D6E">
        <w:rPr>
          <w:rFonts w:ascii="Times New Roman" w:hAnsi="Times New Roman" w:cs="Times New Roman"/>
          <w:i/>
          <w:iCs/>
        </w:rPr>
        <w:t>rm_qual</w:t>
      </w:r>
      <w:proofErr w:type="spellEnd"/>
      <w:r w:rsidR="006E303C" w:rsidRPr="00032D6E">
        <w:rPr>
          <w:rFonts w:ascii="Times New Roman" w:hAnsi="Times New Roman" w:cs="Times New Roman"/>
          <w:i/>
          <w:iCs/>
        </w:rPr>
        <w:t>.</w:t>
      </w:r>
    </w:p>
    <w:p w14:paraId="52DD79C6" w14:textId="77777777" w:rsidR="006E303C" w:rsidRPr="00032D6E" w:rsidRDefault="006E303C">
      <w:pPr>
        <w:rPr>
          <w:rFonts w:ascii="Times New Roman" w:hAnsi="Times New Roman" w:cs="Times New Roman"/>
        </w:rPr>
      </w:pPr>
    </w:p>
    <w:p w14:paraId="3B13661D" w14:textId="0428CDF6" w:rsidR="00040CD7" w:rsidRPr="00040CD7" w:rsidRDefault="00040CD7">
      <w:pPr>
        <w:rPr>
          <w:rFonts w:ascii="Times New Roman" w:hAnsi="Times New Roman" w:cs="Times New Roman"/>
        </w:rPr>
      </w:pPr>
      <w:r>
        <w:rPr>
          <w:rFonts w:ascii="Times New Roman" w:hAnsi="Times New Roman" w:cs="Times New Roman"/>
          <w:i/>
          <w:iCs/>
        </w:rPr>
        <w:t xml:space="preserve">pos: </w:t>
      </w:r>
      <w:r>
        <w:rPr>
          <w:rFonts w:ascii="Times New Roman" w:hAnsi="Times New Roman" w:cs="Times New Roman"/>
        </w:rPr>
        <w:t>(</w:t>
      </w:r>
      <w:proofErr w:type="spellStart"/>
      <w:proofErr w:type="gramStart"/>
      <w:r>
        <w:rPr>
          <w:rFonts w:ascii="Times New Roman" w:hAnsi="Times New Roman" w:cs="Times New Roman"/>
        </w:rPr>
        <w:t>x,y</w:t>
      </w:r>
      <w:proofErr w:type="spellEnd"/>
      <w:proofErr w:type="gramEnd"/>
      <w:r>
        <w:rPr>
          <w:rFonts w:ascii="Times New Roman" w:hAnsi="Times New Roman" w:cs="Times New Roman"/>
        </w:rPr>
        <w:t xml:space="preserve">) coordinates reflecting the current location of the agent. This attribute is recorded as x and y in the data tables outputted by the model. </w:t>
      </w:r>
    </w:p>
    <w:p w14:paraId="279E7033" w14:textId="77777777" w:rsidR="00040CD7" w:rsidRDefault="00040CD7">
      <w:pPr>
        <w:rPr>
          <w:rFonts w:ascii="Times New Roman" w:hAnsi="Times New Roman" w:cs="Times New Roman"/>
          <w:i/>
          <w:iCs/>
        </w:rPr>
      </w:pPr>
    </w:p>
    <w:p w14:paraId="4111A119" w14:textId="49116318" w:rsidR="006E303C" w:rsidRPr="00032D6E" w:rsidRDefault="006E303C">
      <w:pPr>
        <w:rPr>
          <w:rFonts w:ascii="Times New Roman" w:hAnsi="Times New Roman" w:cs="Times New Roman"/>
        </w:rPr>
      </w:pPr>
      <w:proofErr w:type="spellStart"/>
      <w:r w:rsidRPr="00032D6E">
        <w:rPr>
          <w:rFonts w:ascii="Times New Roman" w:hAnsi="Times New Roman" w:cs="Times New Roman"/>
          <w:i/>
          <w:iCs/>
        </w:rPr>
        <w:t>search_radius</w:t>
      </w:r>
      <w:proofErr w:type="spellEnd"/>
      <w:r w:rsidRPr="00032D6E">
        <w:rPr>
          <w:rFonts w:ascii="Times New Roman" w:hAnsi="Times New Roman" w:cs="Times New Roman"/>
          <w:i/>
          <w:iCs/>
        </w:rPr>
        <w:t xml:space="preserve"> </w:t>
      </w:r>
      <w:r w:rsidRPr="00032D6E">
        <w:rPr>
          <w:rFonts w:ascii="Times New Roman" w:hAnsi="Times New Roman" w:cs="Times New Roman"/>
        </w:rPr>
        <w:t>refers to the distance that the primate will look beyond its</w:t>
      </w:r>
      <w:r w:rsidR="00033027" w:rsidRPr="00032D6E">
        <w:rPr>
          <w:rFonts w:ascii="Times New Roman" w:hAnsi="Times New Roman" w:cs="Times New Roman"/>
        </w:rPr>
        <w:t xml:space="preserve"> current</w:t>
      </w:r>
      <w:r w:rsidRPr="00032D6E">
        <w:rPr>
          <w:rFonts w:ascii="Times New Roman" w:hAnsi="Times New Roman" w:cs="Times New Roman"/>
        </w:rPr>
        <w:t xml:space="preserve"> location to determine if a Source or Pounding Tool can be </w:t>
      </w:r>
      <w:proofErr w:type="spellStart"/>
      <w:r w:rsidRPr="00032D6E">
        <w:rPr>
          <w:rFonts w:ascii="Times New Roman" w:hAnsi="Times New Roman" w:cs="Times New Roman"/>
        </w:rPr>
        <w:t>aquired</w:t>
      </w:r>
      <w:proofErr w:type="spellEnd"/>
      <w:r w:rsidRPr="00032D6E">
        <w:rPr>
          <w:rFonts w:ascii="Times New Roman" w:hAnsi="Times New Roman" w:cs="Times New Roman"/>
        </w:rPr>
        <w:t xml:space="preserve">. </w:t>
      </w:r>
      <w:r w:rsidR="00EE2F62" w:rsidRPr="00032D6E">
        <w:rPr>
          <w:rFonts w:ascii="Times New Roman" w:hAnsi="Times New Roman" w:cs="Times New Roman"/>
        </w:rPr>
        <w:t xml:space="preserve">This value is set equal to the global variable </w:t>
      </w:r>
      <w:proofErr w:type="spellStart"/>
      <w:r w:rsidR="00EE2F62" w:rsidRPr="00032D6E">
        <w:rPr>
          <w:rFonts w:ascii="Times New Roman" w:hAnsi="Times New Roman" w:cs="Times New Roman"/>
          <w:i/>
          <w:iCs/>
        </w:rPr>
        <w:t>search_rad</w:t>
      </w:r>
      <w:proofErr w:type="spellEnd"/>
      <w:r w:rsidR="00EE2F62" w:rsidRPr="00032D6E">
        <w:rPr>
          <w:rFonts w:ascii="Times New Roman" w:hAnsi="Times New Roman" w:cs="Times New Roman"/>
        </w:rPr>
        <w:t>.</w:t>
      </w:r>
    </w:p>
    <w:p w14:paraId="4A865019" w14:textId="1DBBA57A" w:rsidR="006E303C" w:rsidRPr="00032D6E" w:rsidRDefault="006E303C">
      <w:pPr>
        <w:rPr>
          <w:rFonts w:ascii="Times New Roman" w:hAnsi="Times New Roman" w:cs="Times New Roman"/>
        </w:rPr>
      </w:pPr>
    </w:p>
    <w:p w14:paraId="42C7FD5B" w14:textId="48C6AF27" w:rsidR="006E303C" w:rsidRPr="00032D6E" w:rsidRDefault="006E303C">
      <w:pPr>
        <w:rPr>
          <w:rFonts w:ascii="Times New Roman" w:hAnsi="Times New Roman" w:cs="Times New Roman"/>
        </w:rPr>
      </w:pPr>
      <w:proofErr w:type="spellStart"/>
      <w:r w:rsidRPr="00032D6E">
        <w:rPr>
          <w:rFonts w:ascii="Times New Roman" w:hAnsi="Times New Roman" w:cs="Times New Roman"/>
          <w:i/>
          <w:iCs/>
        </w:rPr>
        <w:t>NutTreeLoc</w:t>
      </w:r>
      <w:proofErr w:type="spellEnd"/>
      <w:r w:rsidRPr="00032D6E">
        <w:rPr>
          <w:rFonts w:ascii="Times New Roman" w:hAnsi="Times New Roman" w:cs="Times New Roman"/>
          <w:i/>
          <w:iCs/>
        </w:rPr>
        <w:t xml:space="preserve"> </w:t>
      </w:r>
      <w:r w:rsidRPr="00032D6E">
        <w:rPr>
          <w:rFonts w:ascii="Times New Roman" w:hAnsi="Times New Roman" w:cs="Times New Roman"/>
        </w:rPr>
        <w:t>is the location as (</w:t>
      </w:r>
      <w:proofErr w:type="spellStart"/>
      <w:proofErr w:type="gramStart"/>
      <w:r w:rsidRPr="00032D6E">
        <w:rPr>
          <w:rFonts w:ascii="Times New Roman" w:hAnsi="Times New Roman" w:cs="Times New Roman"/>
        </w:rPr>
        <w:t>x,y</w:t>
      </w:r>
      <w:proofErr w:type="spellEnd"/>
      <w:proofErr w:type="gramEnd"/>
      <w:r w:rsidRPr="00032D6E">
        <w:rPr>
          <w:rFonts w:ascii="Times New Roman" w:hAnsi="Times New Roman" w:cs="Times New Roman"/>
        </w:rPr>
        <w:t>) coordinates of the a Tree agent encountered by the Primate</w:t>
      </w:r>
    </w:p>
    <w:p w14:paraId="093A3A5F" w14:textId="19DE01C4" w:rsidR="006E303C" w:rsidRPr="00032D6E" w:rsidRDefault="006E303C">
      <w:pPr>
        <w:rPr>
          <w:rFonts w:ascii="Times New Roman" w:hAnsi="Times New Roman" w:cs="Times New Roman"/>
        </w:rPr>
      </w:pPr>
    </w:p>
    <w:p w14:paraId="74F678F8" w14:textId="61894DE3" w:rsidR="006E303C" w:rsidRPr="00032D6E" w:rsidRDefault="006E303C">
      <w:pPr>
        <w:rPr>
          <w:rFonts w:ascii="Times New Roman" w:hAnsi="Times New Roman" w:cs="Times New Roman"/>
        </w:rPr>
      </w:pPr>
      <w:proofErr w:type="spellStart"/>
      <w:r w:rsidRPr="00032D6E">
        <w:rPr>
          <w:rFonts w:ascii="Times New Roman" w:hAnsi="Times New Roman" w:cs="Times New Roman"/>
          <w:i/>
          <w:iCs/>
        </w:rPr>
        <w:lastRenderedPageBreak/>
        <w:t>StoneLoc</w:t>
      </w:r>
      <w:proofErr w:type="spellEnd"/>
      <w:r w:rsidRPr="00032D6E">
        <w:rPr>
          <w:rFonts w:ascii="Times New Roman" w:hAnsi="Times New Roman" w:cs="Times New Roman"/>
          <w:i/>
          <w:iCs/>
        </w:rPr>
        <w:t xml:space="preserve"> </w:t>
      </w:r>
      <w:proofErr w:type="gramStart"/>
      <w:r w:rsidR="00033027" w:rsidRPr="00032D6E">
        <w:rPr>
          <w:rFonts w:ascii="Times New Roman" w:hAnsi="Times New Roman" w:cs="Times New Roman"/>
        </w:rPr>
        <w:t>X,Y</w:t>
      </w:r>
      <w:proofErr w:type="gramEnd"/>
      <w:r w:rsidR="00033027" w:rsidRPr="00032D6E">
        <w:rPr>
          <w:rFonts w:ascii="Times New Roman" w:hAnsi="Times New Roman" w:cs="Times New Roman"/>
        </w:rPr>
        <w:t xml:space="preserve"> coordinates representing the location </w:t>
      </w:r>
      <w:r w:rsidR="006C6749" w:rsidRPr="00032D6E">
        <w:rPr>
          <w:rFonts w:ascii="Times New Roman" w:hAnsi="Times New Roman" w:cs="Times New Roman"/>
        </w:rPr>
        <w:t xml:space="preserve">where a pounding tool can be selected for movement (See </w:t>
      </w:r>
      <w:proofErr w:type="spellStart"/>
      <w:r w:rsidR="006C6749" w:rsidRPr="00032D6E">
        <w:rPr>
          <w:rFonts w:ascii="Times New Roman" w:hAnsi="Times New Roman" w:cs="Times New Roman"/>
        </w:rPr>
        <w:t>CheckForStone</w:t>
      </w:r>
      <w:proofErr w:type="spellEnd"/>
      <w:r w:rsidR="006C6749" w:rsidRPr="00032D6E">
        <w:rPr>
          <w:rFonts w:ascii="Times New Roman" w:hAnsi="Times New Roman" w:cs="Times New Roman"/>
        </w:rPr>
        <w:t xml:space="preserve"> method in sub models)  </w:t>
      </w:r>
    </w:p>
    <w:p w14:paraId="1ADBD2F5" w14:textId="7E38C3B0" w:rsidR="006E303C" w:rsidRPr="00032D6E" w:rsidRDefault="006E303C">
      <w:pPr>
        <w:rPr>
          <w:rFonts w:ascii="Times New Roman" w:hAnsi="Times New Roman" w:cs="Times New Roman"/>
        </w:rPr>
      </w:pPr>
    </w:p>
    <w:p w14:paraId="28E2D111" w14:textId="77777777" w:rsidR="00033027" w:rsidRPr="00032D6E" w:rsidRDefault="00EE2F62" w:rsidP="00033027">
      <w:pPr>
        <w:rPr>
          <w:rFonts w:ascii="Times New Roman" w:hAnsi="Times New Roman" w:cs="Times New Roman"/>
        </w:rPr>
      </w:pPr>
      <w:proofErr w:type="spellStart"/>
      <w:r w:rsidRPr="00032D6E">
        <w:rPr>
          <w:rFonts w:ascii="Times New Roman" w:hAnsi="Times New Roman" w:cs="Times New Roman"/>
          <w:i/>
          <w:iCs/>
        </w:rPr>
        <w:t>Tool_size</w:t>
      </w:r>
      <w:proofErr w:type="spellEnd"/>
      <w:r w:rsidRPr="00032D6E">
        <w:rPr>
          <w:rFonts w:ascii="Times New Roman" w:hAnsi="Times New Roman" w:cs="Times New Roman"/>
          <w:i/>
          <w:iCs/>
        </w:rPr>
        <w:t xml:space="preserve"> </w:t>
      </w:r>
      <w:r w:rsidRPr="00032D6E">
        <w:rPr>
          <w:rFonts w:ascii="Times New Roman" w:hAnsi="Times New Roman" w:cs="Times New Roman"/>
        </w:rPr>
        <w:t>refers to the mass</w:t>
      </w:r>
      <w:r w:rsidR="006C6749" w:rsidRPr="00032D6E">
        <w:rPr>
          <w:rFonts w:ascii="Times New Roman" w:hAnsi="Times New Roman" w:cs="Times New Roman"/>
        </w:rPr>
        <w:t xml:space="preserve"> (grams)</w:t>
      </w:r>
      <w:r w:rsidRPr="00032D6E">
        <w:rPr>
          <w:rFonts w:ascii="Times New Roman" w:hAnsi="Times New Roman" w:cs="Times New Roman"/>
        </w:rPr>
        <w:t xml:space="preserve"> </w:t>
      </w:r>
      <w:r w:rsidR="006C6749" w:rsidRPr="00032D6E">
        <w:rPr>
          <w:rFonts w:ascii="Times New Roman" w:hAnsi="Times New Roman" w:cs="Times New Roman"/>
        </w:rPr>
        <w:t xml:space="preserve">of the Pounding Tool </w:t>
      </w:r>
      <w:r w:rsidR="00033027" w:rsidRPr="00032D6E">
        <w:rPr>
          <w:rFonts w:ascii="Times New Roman" w:hAnsi="Times New Roman" w:cs="Times New Roman"/>
        </w:rPr>
        <w:t>in possession of the agent</w:t>
      </w:r>
      <w:ins w:id="0" w:author="Jonathan Reeves" w:date="2020-11-23T12:05:00Z">
        <w:r w:rsidR="00033027" w:rsidRPr="00032D6E">
          <w:rPr>
            <w:rFonts w:ascii="Times New Roman" w:hAnsi="Times New Roman" w:cs="Times New Roman"/>
          </w:rPr>
          <w:t>.</w:t>
        </w:r>
      </w:ins>
    </w:p>
    <w:p w14:paraId="62B82A1A" w14:textId="207B4634" w:rsidR="006E303C" w:rsidRPr="00032D6E" w:rsidRDefault="00EE2F62">
      <w:pPr>
        <w:rPr>
          <w:rFonts w:ascii="Times New Roman" w:hAnsi="Times New Roman" w:cs="Times New Roman"/>
        </w:rPr>
      </w:pPr>
      <w:r w:rsidRPr="00032D6E">
        <w:rPr>
          <w:rFonts w:ascii="Times New Roman" w:hAnsi="Times New Roman" w:cs="Times New Roman"/>
        </w:rPr>
        <w:t>.</w:t>
      </w:r>
    </w:p>
    <w:p w14:paraId="3AD847E4" w14:textId="164ABC1D" w:rsidR="00EE2F62" w:rsidRPr="00032D6E" w:rsidRDefault="00EE2F62">
      <w:pPr>
        <w:rPr>
          <w:rFonts w:ascii="Times New Roman" w:hAnsi="Times New Roman" w:cs="Times New Roman"/>
        </w:rPr>
      </w:pPr>
    </w:p>
    <w:p w14:paraId="4C1F668C" w14:textId="38FE7214" w:rsidR="00EE2F62" w:rsidRPr="00032D6E" w:rsidRDefault="006C6749">
      <w:pPr>
        <w:rPr>
          <w:rFonts w:ascii="Times New Roman" w:hAnsi="Times New Roman" w:cs="Times New Roman"/>
        </w:rPr>
      </w:pPr>
      <w:proofErr w:type="spellStart"/>
      <w:r w:rsidRPr="00032D6E">
        <w:rPr>
          <w:rFonts w:ascii="Times New Roman" w:hAnsi="Times New Roman" w:cs="Times New Roman"/>
          <w:i/>
          <w:iCs/>
        </w:rPr>
        <w:t>T</w:t>
      </w:r>
      <w:r w:rsidR="00EE2F62" w:rsidRPr="00032D6E">
        <w:rPr>
          <w:rFonts w:ascii="Times New Roman" w:hAnsi="Times New Roman" w:cs="Times New Roman"/>
          <w:i/>
          <w:iCs/>
        </w:rPr>
        <w:t>ool_id</w:t>
      </w:r>
      <w:proofErr w:type="spellEnd"/>
      <w:r w:rsidR="00EE2F62" w:rsidRPr="00032D6E">
        <w:rPr>
          <w:rFonts w:ascii="Times New Roman" w:hAnsi="Times New Roman" w:cs="Times New Roman"/>
          <w:i/>
          <w:iCs/>
        </w:rPr>
        <w:t xml:space="preserve"> </w:t>
      </w:r>
      <w:r w:rsidR="00033027" w:rsidRPr="00032D6E">
        <w:rPr>
          <w:rFonts w:ascii="Times New Roman" w:hAnsi="Times New Roman" w:cs="Times New Roman"/>
        </w:rPr>
        <w:t xml:space="preserve">A six-character alpha-numeric value that is unique to the tool that the </w:t>
      </w:r>
      <w:proofErr w:type="spellStart"/>
      <w:r w:rsidR="00033027" w:rsidRPr="00032D6E">
        <w:rPr>
          <w:rFonts w:ascii="Times New Roman" w:hAnsi="Times New Roman" w:cs="Times New Roman"/>
        </w:rPr>
        <w:t>PrimAgent</w:t>
      </w:r>
      <w:proofErr w:type="spellEnd"/>
      <w:r w:rsidR="00033027" w:rsidRPr="00032D6E">
        <w:rPr>
          <w:rFonts w:ascii="Times New Roman" w:hAnsi="Times New Roman" w:cs="Times New Roman"/>
        </w:rPr>
        <w:t xml:space="preserve"> currently possesses.</w:t>
      </w:r>
    </w:p>
    <w:p w14:paraId="063A54E9" w14:textId="06D8281E" w:rsidR="00EE2F62" w:rsidRPr="00032D6E" w:rsidRDefault="00EE2F62">
      <w:pPr>
        <w:rPr>
          <w:rFonts w:ascii="Times New Roman" w:hAnsi="Times New Roman" w:cs="Times New Roman"/>
        </w:rPr>
      </w:pPr>
    </w:p>
    <w:p w14:paraId="7E6E64C4" w14:textId="77777777" w:rsidR="00033027" w:rsidRPr="00032D6E" w:rsidRDefault="009E13E0" w:rsidP="00033027">
      <w:pPr>
        <w:rPr>
          <w:ins w:id="1" w:author="Jonathan Reeves" w:date="2020-11-11T17:17:00Z"/>
          <w:rFonts w:ascii="Times New Roman" w:hAnsi="Times New Roman" w:cs="Times New Roman"/>
        </w:rPr>
      </w:pPr>
      <w:proofErr w:type="spellStart"/>
      <w:r w:rsidRPr="00032D6E">
        <w:rPr>
          <w:rFonts w:ascii="Times New Roman" w:hAnsi="Times New Roman" w:cs="Times New Roman"/>
          <w:i/>
          <w:iCs/>
        </w:rPr>
        <w:t>Source_id</w:t>
      </w:r>
      <w:proofErr w:type="spellEnd"/>
      <w:r w:rsidRPr="00032D6E">
        <w:rPr>
          <w:rFonts w:ascii="Times New Roman" w:hAnsi="Times New Roman" w:cs="Times New Roman"/>
          <w:i/>
          <w:iCs/>
        </w:rPr>
        <w:t xml:space="preserve"> </w:t>
      </w:r>
      <w:proofErr w:type="gramStart"/>
      <w:r w:rsidR="00033027" w:rsidRPr="00032D6E">
        <w:rPr>
          <w:rFonts w:ascii="Times New Roman" w:hAnsi="Times New Roman" w:cs="Times New Roman"/>
        </w:rPr>
        <w:t>The</w:t>
      </w:r>
      <w:proofErr w:type="gramEnd"/>
      <w:r w:rsidR="00033027" w:rsidRPr="00032D6E">
        <w:rPr>
          <w:rFonts w:ascii="Times New Roman" w:hAnsi="Times New Roman" w:cs="Times New Roman"/>
        </w:rPr>
        <w:t xml:space="preserve"> unique identifier of the source that the </w:t>
      </w:r>
      <w:proofErr w:type="spellStart"/>
      <w:r w:rsidR="00033027" w:rsidRPr="00032D6E">
        <w:rPr>
          <w:rFonts w:ascii="Times New Roman" w:hAnsi="Times New Roman" w:cs="Times New Roman"/>
        </w:rPr>
        <w:t>PoundingTool</w:t>
      </w:r>
      <w:proofErr w:type="spellEnd"/>
      <w:r w:rsidR="00033027" w:rsidRPr="00032D6E">
        <w:rPr>
          <w:rFonts w:ascii="Times New Roman" w:hAnsi="Times New Roman" w:cs="Times New Roman"/>
        </w:rPr>
        <w:t xml:space="preserve"> in the agent possession originated from. </w:t>
      </w:r>
    </w:p>
    <w:p w14:paraId="0F7456CB" w14:textId="7D325D98" w:rsidR="009E13E0" w:rsidRPr="00032D6E" w:rsidRDefault="009E13E0">
      <w:pPr>
        <w:rPr>
          <w:rFonts w:ascii="Times New Roman" w:hAnsi="Times New Roman" w:cs="Times New Roman"/>
        </w:rPr>
      </w:pPr>
    </w:p>
    <w:p w14:paraId="103D903D" w14:textId="3A5C59D0" w:rsidR="009E13E0" w:rsidRPr="00032D6E" w:rsidRDefault="009E13E0">
      <w:pPr>
        <w:rPr>
          <w:rFonts w:ascii="Times New Roman" w:hAnsi="Times New Roman" w:cs="Times New Roman"/>
        </w:rPr>
      </w:pPr>
      <w:proofErr w:type="spellStart"/>
      <w:r w:rsidRPr="00032D6E">
        <w:rPr>
          <w:rFonts w:ascii="Times New Roman" w:hAnsi="Times New Roman" w:cs="Times New Roman"/>
          <w:i/>
          <w:iCs/>
        </w:rPr>
        <w:t>rm_qual</w:t>
      </w:r>
      <w:proofErr w:type="spellEnd"/>
      <w:r w:rsidRPr="00032D6E">
        <w:rPr>
          <w:rFonts w:ascii="Times New Roman" w:hAnsi="Times New Roman" w:cs="Times New Roman"/>
          <w:i/>
          <w:iCs/>
        </w:rPr>
        <w:t xml:space="preserve"> </w:t>
      </w:r>
      <w:r w:rsidRPr="00032D6E">
        <w:rPr>
          <w:rFonts w:ascii="Times New Roman" w:hAnsi="Times New Roman" w:cs="Times New Roman"/>
        </w:rPr>
        <w:t>refers to the quality of the selected Pounding Tool</w:t>
      </w:r>
      <w:r w:rsidR="00033027" w:rsidRPr="00032D6E">
        <w:rPr>
          <w:rFonts w:ascii="Times New Roman" w:hAnsi="Times New Roman" w:cs="Times New Roman"/>
        </w:rPr>
        <w:t xml:space="preserve">. This variable is inherited from the </w:t>
      </w:r>
      <w:proofErr w:type="spellStart"/>
      <w:r w:rsidR="00033027" w:rsidRPr="00032D6E">
        <w:rPr>
          <w:rFonts w:ascii="Times New Roman" w:hAnsi="Times New Roman" w:cs="Times New Roman"/>
        </w:rPr>
        <w:t>rm_quality</w:t>
      </w:r>
      <w:proofErr w:type="spellEnd"/>
      <w:r w:rsidR="00033027" w:rsidRPr="00032D6E">
        <w:rPr>
          <w:rFonts w:ascii="Times New Roman" w:hAnsi="Times New Roman" w:cs="Times New Roman"/>
        </w:rPr>
        <w:t xml:space="preserve"> attribute of the Pounding Tool. This attribute has a value of -1 when the Primate has not acquired a Pounding Tool.</w:t>
      </w:r>
    </w:p>
    <w:p w14:paraId="02C0791B" w14:textId="2CF2BC61" w:rsidR="009E13E0" w:rsidRPr="00032D6E" w:rsidRDefault="009E13E0">
      <w:pPr>
        <w:rPr>
          <w:rFonts w:ascii="Times New Roman" w:hAnsi="Times New Roman" w:cs="Times New Roman"/>
        </w:rPr>
      </w:pPr>
    </w:p>
    <w:p w14:paraId="77319839" w14:textId="77777777" w:rsidR="009E13E0" w:rsidRPr="00032D6E" w:rsidRDefault="009E13E0">
      <w:pPr>
        <w:rPr>
          <w:rFonts w:ascii="Times New Roman" w:hAnsi="Times New Roman" w:cs="Times New Roman"/>
        </w:rPr>
      </w:pPr>
    </w:p>
    <w:p w14:paraId="2F284252" w14:textId="1824580D" w:rsidR="001A7BBA" w:rsidRPr="00032D6E" w:rsidRDefault="001A7BBA" w:rsidP="001A7BBA">
      <w:pPr>
        <w:rPr>
          <w:rFonts w:ascii="Times New Roman" w:hAnsi="Times New Roman" w:cs="Times New Roman"/>
          <w:i/>
        </w:rPr>
      </w:pPr>
      <w:proofErr w:type="spellStart"/>
      <w:r w:rsidRPr="00032D6E">
        <w:rPr>
          <w:rFonts w:ascii="Times New Roman" w:hAnsi="Times New Roman" w:cs="Times New Roman"/>
          <w:b/>
          <w:i/>
        </w:rPr>
        <w:t>PoundingTools</w:t>
      </w:r>
      <w:proofErr w:type="spellEnd"/>
      <w:r w:rsidRPr="00032D6E">
        <w:rPr>
          <w:rFonts w:ascii="Times New Roman" w:hAnsi="Times New Roman" w:cs="Times New Roman"/>
          <w:b/>
          <w:i/>
        </w:rPr>
        <w:t xml:space="preserve"> </w:t>
      </w:r>
      <w:r w:rsidRPr="00032D6E">
        <w:rPr>
          <w:rFonts w:ascii="Times New Roman" w:hAnsi="Times New Roman" w:cs="Times New Roman"/>
        </w:rPr>
        <w:t xml:space="preserve">are analogous to the hammers or anvils that primates use to crack nuts. They have the following attributes: </w:t>
      </w:r>
      <w:proofErr w:type="spellStart"/>
      <w:r w:rsidRPr="00032D6E">
        <w:rPr>
          <w:rFonts w:ascii="Times New Roman" w:hAnsi="Times New Roman" w:cs="Times New Roman"/>
          <w:i/>
        </w:rPr>
        <w:t>parent_id</w:t>
      </w:r>
      <w:proofErr w:type="spellEnd"/>
      <w:r w:rsidRPr="00032D6E">
        <w:rPr>
          <w:rFonts w:ascii="Times New Roman" w:hAnsi="Times New Roman" w:cs="Times New Roman"/>
          <w:i/>
        </w:rPr>
        <w:t xml:space="preserve">, </w:t>
      </w:r>
      <w:proofErr w:type="spellStart"/>
      <w:r w:rsidRPr="00032D6E">
        <w:rPr>
          <w:rFonts w:ascii="Times New Roman" w:hAnsi="Times New Roman" w:cs="Times New Roman"/>
          <w:i/>
        </w:rPr>
        <w:t>tool_id</w:t>
      </w:r>
      <w:proofErr w:type="spellEnd"/>
      <w:r w:rsidRPr="00032D6E">
        <w:rPr>
          <w:rFonts w:ascii="Times New Roman" w:hAnsi="Times New Roman" w:cs="Times New Roman"/>
          <w:i/>
        </w:rPr>
        <w:t>,</w:t>
      </w:r>
      <w:r w:rsidR="00040CD7">
        <w:rPr>
          <w:rFonts w:ascii="Times New Roman" w:hAnsi="Times New Roman" w:cs="Times New Roman"/>
          <w:i/>
        </w:rPr>
        <w:t xml:space="preserve"> pos,</w:t>
      </w:r>
      <w:r w:rsidRPr="00032D6E">
        <w:rPr>
          <w:rFonts w:ascii="Times New Roman" w:hAnsi="Times New Roman" w:cs="Times New Roman"/>
          <w:i/>
        </w:rPr>
        <w:t xml:space="preserve"> </w:t>
      </w:r>
      <w:proofErr w:type="spellStart"/>
      <w:r w:rsidRPr="00032D6E">
        <w:rPr>
          <w:rFonts w:ascii="Times New Roman" w:hAnsi="Times New Roman" w:cs="Times New Roman"/>
          <w:i/>
        </w:rPr>
        <w:t>Tool_size</w:t>
      </w:r>
      <w:proofErr w:type="spellEnd"/>
      <w:r w:rsidRPr="00032D6E">
        <w:rPr>
          <w:rFonts w:ascii="Times New Roman" w:hAnsi="Times New Roman" w:cs="Times New Roman"/>
          <w:i/>
        </w:rPr>
        <w:t xml:space="preserve">, </w:t>
      </w:r>
      <w:proofErr w:type="spellStart"/>
      <w:r w:rsidRPr="00032D6E">
        <w:rPr>
          <w:rFonts w:ascii="Times New Roman" w:hAnsi="Times New Roman" w:cs="Times New Roman"/>
          <w:i/>
        </w:rPr>
        <w:t>original_size</w:t>
      </w:r>
      <w:proofErr w:type="spellEnd"/>
      <w:r w:rsidRPr="00032D6E">
        <w:rPr>
          <w:rFonts w:ascii="Times New Roman" w:hAnsi="Times New Roman" w:cs="Times New Roman"/>
          <w:i/>
        </w:rPr>
        <w:t xml:space="preserve">, active, </w:t>
      </w:r>
      <w:proofErr w:type="spellStart"/>
      <w:r w:rsidRPr="00032D6E">
        <w:rPr>
          <w:rFonts w:ascii="Times New Roman" w:hAnsi="Times New Roman" w:cs="Times New Roman"/>
          <w:i/>
        </w:rPr>
        <w:t>source_id</w:t>
      </w:r>
      <w:proofErr w:type="spellEnd"/>
      <w:r w:rsidRPr="00032D6E">
        <w:rPr>
          <w:rFonts w:ascii="Times New Roman" w:hAnsi="Times New Roman" w:cs="Times New Roman"/>
          <w:i/>
        </w:rPr>
        <w:t xml:space="preserve">, </w:t>
      </w:r>
      <w:proofErr w:type="spellStart"/>
      <w:r w:rsidRPr="00032D6E">
        <w:rPr>
          <w:rFonts w:ascii="Times New Roman" w:hAnsi="Times New Roman" w:cs="Times New Roman"/>
          <w:i/>
        </w:rPr>
        <w:t>rm_quality</w:t>
      </w:r>
      <w:proofErr w:type="spellEnd"/>
      <w:r w:rsidRPr="00032D6E">
        <w:rPr>
          <w:rFonts w:ascii="Times New Roman" w:hAnsi="Times New Roman" w:cs="Times New Roman"/>
          <w:i/>
        </w:rPr>
        <w:t xml:space="preserve"> </w:t>
      </w:r>
      <w:proofErr w:type="spellStart"/>
      <w:r w:rsidRPr="00032D6E">
        <w:rPr>
          <w:rFonts w:ascii="Times New Roman" w:hAnsi="Times New Roman" w:cs="Times New Roman"/>
          <w:i/>
        </w:rPr>
        <w:t>ts_born</w:t>
      </w:r>
      <w:proofErr w:type="spellEnd"/>
      <w:r w:rsidRPr="00032D6E">
        <w:rPr>
          <w:rFonts w:ascii="Times New Roman" w:hAnsi="Times New Roman" w:cs="Times New Roman"/>
          <w:i/>
        </w:rPr>
        <w:t xml:space="preserve">, </w:t>
      </w:r>
      <w:proofErr w:type="spellStart"/>
      <w:r w:rsidRPr="00032D6E">
        <w:rPr>
          <w:rFonts w:ascii="Times New Roman" w:hAnsi="Times New Roman" w:cs="Times New Roman"/>
          <w:i/>
        </w:rPr>
        <w:t>ts_died</w:t>
      </w:r>
      <w:proofErr w:type="spellEnd"/>
      <w:r w:rsidRPr="00032D6E">
        <w:rPr>
          <w:rFonts w:ascii="Times New Roman" w:hAnsi="Times New Roman" w:cs="Times New Roman"/>
          <w:i/>
        </w:rPr>
        <w:t xml:space="preserve">, </w:t>
      </w:r>
      <w:proofErr w:type="spellStart"/>
      <w:r w:rsidRPr="00032D6E">
        <w:rPr>
          <w:rFonts w:ascii="Times New Roman" w:hAnsi="Times New Roman" w:cs="Times New Roman"/>
          <w:i/>
        </w:rPr>
        <w:t>n_uses</w:t>
      </w:r>
      <w:proofErr w:type="spellEnd"/>
    </w:p>
    <w:p w14:paraId="2C9D71DA" w14:textId="0B229723" w:rsidR="001A7BBA" w:rsidRPr="00032D6E" w:rsidRDefault="001A7BBA" w:rsidP="001A7BBA">
      <w:pPr>
        <w:rPr>
          <w:rFonts w:ascii="Times New Roman" w:hAnsi="Times New Roman" w:cs="Times New Roman"/>
          <w:b/>
          <w:i/>
        </w:rPr>
      </w:pPr>
    </w:p>
    <w:p w14:paraId="4B162658" w14:textId="0C311694" w:rsidR="001A7BBA" w:rsidRPr="00032D6E" w:rsidRDefault="001A7BBA" w:rsidP="001A7BBA">
      <w:pPr>
        <w:rPr>
          <w:rFonts w:ascii="Times New Roman" w:hAnsi="Times New Roman" w:cs="Times New Roman"/>
        </w:rPr>
      </w:pPr>
      <w:proofErr w:type="spellStart"/>
      <w:r w:rsidRPr="00032D6E">
        <w:rPr>
          <w:rFonts w:ascii="Times New Roman" w:hAnsi="Times New Roman" w:cs="Times New Roman"/>
          <w:i/>
        </w:rPr>
        <w:t>tool_id</w:t>
      </w:r>
      <w:proofErr w:type="spellEnd"/>
      <w:r w:rsidRPr="00032D6E">
        <w:rPr>
          <w:rFonts w:ascii="Times New Roman" w:hAnsi="Times New Roman" w:cs="Times New Roman"/>
          <w:i/>
        </w:rPr>
        <w:t xml:space="preserve"> </w:t>
      </w:r>
      <w:r w:rsidRPr="00032D6E">
        <w:rPr>
          <w:rFonts w:ascii="Times New Roman" w:hAnsi="Times New Roman" w:cs="Times New Roman"/>
        </w:rPr>
        <w:t xml:space="preserve">is an </w:t>
      </w:r>
      <w:proofErr w:type="gramStart"/>
      <w:r w:rsidRPr="00032D6E">
        <w:rPr>
          <w:rFonts w:ascii="Times New Roman" w:hAnsi="Times New Roman" w:cs="Times New Roman"/>
        </w:rPr>
        <w:t>8 digit</w:t>
      </w:r>
      <w:proofErr w:type="gramEnd"/>
      <w:r w:rsidRPr="00032D6E">
        <w:rPr>
          <w:rFonts w:ascii="Times New Roman" w:hAnsi="Times New Roman" w:cs="Times New Roman"/>
        </w:rPr>
        <w:t xml:space="preserve"> alphanumeric string that acts as a unique identifier for the tool. </w:t>
      </w:r>
    </w:p>
    <w:p w14:paraId="2BC9D8B5" w14:textId="77777777" w:rsidR="001A7BBA" w:rsidRPr="00032D6E" w:rsidRDefault="001A7BBA" w:rsidP="001A7BBA">
      <w:pPr>
        <w:rPr>
          <w:rFonts w:ascii="Times New Roman" w:hAnsi="Times New Roman" w:cs="Times New Roman"/>
        </w:rPr>
      </w:pPr>
    </w:p>
    <w:p w14:paraId="798B7051" w14:textId="77777777" w:rsidR="001A7BBA" w:rsidRPr="00032D6E" w:rsidRDefault="001A7BBA" w:rsidP="001A7BBA">
      <w:pPr>
        <w:rPr>
          <w:rFonts w:ascii="Times New Roman" w:hAnsi="Times New Roman" w:cs="Times New Roman"/>
        </w:rPr>
      </w:pPr>
      <w:proofErr w:type="spellStart"/>
      <w:r w:rsidRPr="00032D6E">
        <w:rPr>
          <w:rFonts w:ascii="Times New Roman" w:hAnsi="Times New Roman" w:cs="Times New Roman"/>
          <w:i/>
        </w:rPr>
        <w:t>parent_id</w:t>
      </w:r>
      <w:proofErr w:type="spellEnd"/>
      <w:r w:rsidRPr="00032D6E">
        <w:rPr>
          <w:rFonts w:ascii="Times New Roman" w:hAnsi="Times New Roman" w:cs="Times New Roman"/>
          <w:i/>
        </w:rPr>
        <w:t xml:space="preserve"> </w:t>
      </w:r>
      <w:r w:rsidRPr="00032D6E">
        <w:rPr>
          <w:rFonts w:ascii="Times New Roman" w:hAnsi="Times New Roman" w:cs="Times New Roman"/>
        </w:rPr>
        <w:t xml:space="preserve">new pounding tools can form when a </w:t>
      </w:r>
      <w:proofErr w:type="spellStart"/>
      <w:r w:rsidRPr="00032D6E">
        <w:rPr>
          <w:rFonts w:ascii="Times New Roman" w:hAnsi="Times New Roman" w:cs="Times New Roman"/>
        </w:rPr>
        <w:t>PoundingTool</w:t>
      </w:r>
      <w:proofErr w:type="spellEnd"/>
      <w:r w:rsidRPr="00032D6E">
        <w:rPr>
          <w:rFonts w:ascii="Times New Roman" w:hAnsi="Times New Roman" w:cs="Times New Roman"/>
        </w:rPr>
        <w:t xml:space="preserve"> is broken during use (See </w:t>
      </w:r>
      <w:proofErr w:type="spellStart"/>
      <w:r w:rsidRPr="00032D6E">
        <w:rPr>
          <w:rFonts w:ascii="Times New Roman" w:hAnsi="Times New Roman" w:cs="Times New Roman"/>
        </w:rPr>
        <w:t>PrimAgent</w:t>
      </w:r>
      <w:proofErr w:type="spellEnd"/>
      <w:r w:rsidRPr="00032D6E">
        <w:rPr>
          <w:rFonts w:ascii="Times New Roman" w:hAnsi="Times New Roman" w:cs="Times New Roman"/>
        </w:rPr>
        <w:t xml:space="preserve"> method </w:t>
      </w:r>
      <w:proofErr w:type="spellStart"/>
      <w:r w:rsidRPr="00032D6E">
        <w:rPr>
          <w:rFonts w:ascii="Times New Roman" w:hAnsi="Times New Roman" w:cs="Times New Roman"/>
          <w:b/>
          <w:i/>
        </w:rPr>
        <w:t>BreakStone</w:t>
      </w:r>
      <w:proofErr w:type="spellEnd"/>
      <w:r w:rsidRPr="00032D6E">
        <w:rPr>
          <w:rFonts w:ascii="Times New Roman" w:hAnsi="Times New Roman" w:cs="Times New Roman"/>
        </w:rPr>
        <w:t xml:space="preserve">. If this occurs, the newly generated </w:t>
      </w:r>
      <w:proofErr w:type="spellStart"/>
      <w:r w:rsidRPr="00032D6E">
        <w:rPr>
          <w:rFonts w:ascii="Times New Roman" w:hAnsi="Times New Roman" w:cs="Times New Roman"/>
        </w:rPr>
        <w:t>PoundingTool</w:t>
      </w:r>
      <w:proofErr w:type="spellEnd"/>
      <w:r w:rsidRPr="00032D6E">
        <w:rPr>
          <w:rFonts w:ascii="Times New Roman" w:hAnsi="Times New Roman" w:cs="Times New Roman"/>
        </w:rPr>
        <w:t xml:space="preserve"> inherits the </w:t>
      </w:r>
      <w:proofErr w:type="spellStart"/>
      <w:r w:rsidRPr="00032D6E">
        <w:rPr>
          <w:rFonts w:ascii="Times New Roman" w:hAnsi="Times New Roman" w:cs="Times New Roman"/>
          <w:i/>
        </w:rPr>
        <w:t>tool_id</w:t>
      </w:r>
      <w:proofErr w:type="spellEnd"/>
      <w:r w:rsidRPr="00032D6E">
        <w:rPr>
          <w:rFonts w:ascii="Times New Roman" w:hAnsi="Times New Roman" w:cs="Times New Roman"/>
        </w:rPr>
        <w:t xml:space="preserve"> of the stone broken as the </w:t>
      </w:r>
      <w:proofErr w:type="spellStart"/>
      <w:r w:rsidRPr="00032D6E">
        <w:rPr>
          <w:rFonts w:ascii="Times New Roman" w:hAnsi="Times New Roman" w:cs="Times New Roman"/>
          <w:i/>
        </w:rPr>
        <w:t>parent_id</w:t>
      </w:r>
      <w:proofErr w:type="spellEnd"/>
      <w:r w:rsidRPr="00032D6E">
        <w:rPr>
          <w:rFonts w:ascii="Times New Roman" w:hAnsi="Times New Roman" w:cs="Times New Roman"/>
          <w:i/>
        </w:rPr>
        <w:t>.</w:t>
      </w:r>
    </w:p>
    <w:p w14:paraId="7560C816" w14:textId="4552BABF" w:rsidR="001A7BBA" w:rsidRDefault="001A7BBA" w:rsidP="00040CD7">
      <w:pPr>
        <w:rPr>
          <w:rFonts w:ascii="Times New Roman" w:hAnsi="Times New Roman" w:cs="Times New Roman"/>
        </w:rPr>
      </w:pPr>
    </w:p>
    <w:p w14:paraId="7BAE82EB" w14:textId="77777777" w:rsidR="00040CD7" w:rsidRPr="00040CD7" w:rsidRDefault="00040CD7" w:rsidP="00040CD7">
      <w:pPr>
        <w:rPr>
          <w:rFonts w:ascii="Times New Roman" w:hAnsi="Times New Roman" w:cs="Times New Roman"/>
        </w:rPr>
      </w:pPr>
      <w:r>
        <w:rPr>
          <w:rFonts w:ascii="Times New Roman" w:hAnsi="Times New Roman" w:cs="Times New Roman"/>
          <w:i/>
          <w:iCs/>
        </w:rPr>
        <w:t xml:space="preserve">pos: </w:t>
      </w:r>
      <w:r>
        <w:rPr>
          <w:rFonts w:ascii="Times New Roman" w:hAnsi="Times New Roman" w:cs="Times New Roman"/>
        </w:rPr>
        <w:t>(</w:t>
      </w:r>
      <w:proofErr w:type="spellStart"/>
      <w:proofErr w:type="gramStart"/>
      <w:r>
        <w:rPr>
          <w:rFonts w:ascii="Times New Roman" w:hAnsi="Times New Roman" w:cs="Times New Roman"/>
        </w:rPr>
        <w:t>x,y</w:t>
      </w:r>
      <w:proofErr w:type="spellEnd"/>
      <w:proofErr w:type="gramEnd"/>
      <w:r>
        <w:rPr>
          <w:rFonts w:ascii="Times New Roman" w:hAnsi="Times New Roman" w:cs="Times New Roman"/>
        </w:rPr>
        <w:t xml:space="preserve">) coordinates reflecting the current location of the agent. This attribute is recorded as x and y in the data tables outputted by the model. </w:t>
      </w:r>
    </w:p>
    <w:p w14:paraId="11D30AEE" w14:textId="77777777" w:rsidR="00040CD7" w:rsidRPr="00032D6E" w:rsidRDefault="00040CD7" w:rsidP="00040CD7">
      <w:pPr>
        <w:rPr>
          <w:rFonts w:ascii="Times New Roman" w:hAnsi="Times New Roman" w:cs="Times New Roman"/>
        </w:rPr>
      </w:pPr>
    </w:p>
    <w:p w14:paraId="1CE8ED27" w14:textId="6CFE87D9" w:rsidR="001A7BBA" w:rsidRPr="00032D6E" w:rsidRDefault="00040CD7" w:rsidP="001A7BBA">
      <w:pPr>
        <w:rPr>
          <w:rFonts w:ascii="Times New Roman" w:hAnsi="Times New Roman" w:cs="Times New Roman"/>
        </w:rPr>
      </w:pPr>
      <w:proofErr w:type="spellStart"/>
      <w:r>
        <w:rPr>
          <w:rFonts w:ascii="Times New Roman" w:hAnsi="Times New Roman" w:cs="Times New Roman"/>
          <w:i/>
        </w:rPr>
        <w:t>t</w:t>
      </w:r>
      <w:r w:rsidR="001A7BBA" w:rsidRPr="00032D6E">
        <w:rPr>
          <w:rFonts w:ascii="Times New Roman" w:hAnsi="Times New Roman" w:cs="Times New Roman"/>
          <w:i/>
        </w:rPr>
        <w:t>ool_size</w:t>
      </w:r>
      <w:proofErr w:type="spellEnd"/>
      <w:r w:rsidR="001A7BBA" w:rsidRPr="00032D6E">
        <w:rPr>
          <w:rFonts w:ascii="Times New Roman" w:hAnsi="Times New Roman" w:cs="Times New Roman"/>
          <w:i/>
        </w:rPr>
        <w:t xml:space="preserve"> </w:t>
      </w:r>
      <w:r w:rsidR="001A7BBA" w:rsidRPr="00032D6E">
        <w:rPr>
          <w:rFonts w:ascii="Times New Roman" w:hAnsi="Times New Roman" w:cs="Times New Roman"/>
        </w:rPr>
        <w:t xml:space="preserve">a numeric value referring to the size of the tool. This is assigned when a pounding tool is acquired from a source location. The size of the tool determined by randomly drawing a value from a normal distribution with the mean and standard deviation equivalent to the size distribution of known Panda nut tools. </w:t>
      </w:r>
    </w:p>
    <w:p w14:paraId="2EDEC012" w14:textId="77777777" w:rsidR="001A7BBA" w:rsidRPr="00032D6E" w:rsidRDefault="001A7BBA" w:rsidP="001A7BBA">
      <w:pPr>
        <w:ind w:left="720"/>
        <w:rPr>
          <w:rFonts w:ascii="Times New Roman" w:hAnsi="Times New Roman" w:cs="Times New Roman"/>
        </w:rPr>
      </w:pPr>
    </w:p>
    <w:p w14:paraId="327B3048" w14:textId="6D6C0F26" w:rsidR="001A7BBA" w:rsidRPr="00032D6E" w:rsidRDefault="001A7BBA" w:rsidP="001A7BBA">
      <w:pPr>
        <w:rPr>
          <w:rFonts w:ascii="Times New Roman" w:hAnsi="Times New Roman" w:cs="Times New Roman"/>
        </w:rPr>
      </w:pPr>
      <w:proofErr w:type="spellStart"/>
      <w:r w:rsidRPr="00032D6E">
        <w:rPr>
          <w:rFonts w:ascii="Times New Roman" w:hAnsi="Times New Roman" w:cs="Times New Roman"/>
          <w:i/>
        </w:rPr>
        <w:t>original_size</w:t>
      </w:r>
      <w:proofErr w:type="spellEnd"/>
      <w:r w:rsidRPr="00032D6E">
        <w:rPr>
          <w:rFonts w:ascii="Times New Roman" w:hAnsi="Times New Roman" w:cs="Times New Roman"/>
        </w:rPr>
        <w:t xml:space="preserve"> is a numeric value referring to the size of the tool prior to the occurrence of any pounding tool events</w:t>
      </w:r>
    </w:p>
    <w:p w14:paraId="3AF80768" w14:textId="77777777" w:rsidR="001A7BBA" w:rsidRPr="00032D6E" w:rsidRDefault="001A7BBA" w:rsidP="001A7BBA">
      <w:pPr>
        <w:ind w:left="720"/>
        <w:rPr>
          <w:rFonts w:ascii="Times New Roman" w:hAnsi="Times New Roman" w:cs="Times New Roman"/>
        </w:rPr>
      </w:pPr>
    </w:p>
    <w:p w14:paraId="58410509" w14:textId="0DF6CD1B" w:rsidR="001A7BBA" w:rsidRPr="00032D6E" w:rsidRDefault="001A7BBA" w:rsidP="001A7BBA">
      <w:pPr>
        <w:rPr>
          <w:rFonts w:ascii="Times New Roman" w:hAnsi="Times New Roman" w:cs="Times New Roman"/>
          <w:i/>
        </w:rPr>
      </w:pPr>
      <w:r w:rsidRPr="00032D6E">
        <w:rPr>
          <w:rFonts w:ascii="Times New Roman" w:hAnsi="Times New Roman" w:cs="Times New Roman"/>
          <w:i/>
        </w:rPr>
        <w:t>active</w:t>
      </w:r>
      <w:r w:rsidRPr="00032D6E">
        <w:rPr>
          <w:rFonts w:ascii="Times New Roman" w:hAnsi="Times New Roman" w:cs="Times New Roman"/>
        </w:rPr>
        <w:t xml:space="preserve"> is</w:t>
      </w:r>
      <w:r w:rsidRPr="00032D6E">
        <w:rPr>
          <w:rFonts w:ascii="Times New Roman" w:hAnsi="Times New Roman" w:cs="Times New Roman"/>
          <w:i/>
        </w:rPr>
        <w:t xml:space="preserve"> </w:t>
      </w:r>
      <w:r w:rsidRPr="00032D6E">
        <w:rPr>
          <w:rFonts w:ascii="Times New Roman" w:hAnsi="Times New Roman" w:cs="Times New Roman"/>
        </w:rPr>
        <w:t>a Boolean value that determines whether the tool can be re-used as a pounding tool or not. True implies that it can still be used for nut cracking, whereas false means that the tool can no longer be used to crack nuts.</w:t>
      </w:r>
      <w:r w:rsidRPr="00032D6E">
        <w:rPr>
          <w:rFonts w:ascii="Times New Roman" w:hAnsi="Times New Roman" w:cs="Times New Roman"/>
          <w:i/>
        </w:rPr>
        <w:t xml:space="preserve">  </w:t>
      </w:r>
    </w:p>
    <w:p w14:paraId="516B0575" w14:textId="77777777" w:rsidR="001A7BBA" w:rsidRPr="00032D6E" w:rsidRDefault="001A7BBA" w:rsidP="001A7BBA">
      <w:pPr>
        <w:ind w:left="720"/>
        <w:rPr>
          <w:rFonts w:ascii="Times New Roman" w:hAnsi="Times New Roman" w:cs="Times New Roman"/>
          <w:i/>
        </w:rPr>
      </w:pPr>
    </w:p>
    <w:p w14:paraId="11BD3585" w14:textId="4774C347" w:rsidR="001A7BBA" w:rsidRPr="00032D6E" w:rsidRDefault="001A7BBA" w:rsidP="001A7BBA">
      <w:pPr>
        <w:rPr>
          <w:rFonts w:ascii="Times New Roman" w:hAnsi="Times New Roman" w:cs="Times New Roman"/>
        </w:rPr>
      </w:pPr>
      <w:proofErr w:type="spellStart"/>
      <w:r w:rsidRPr="00032D6E">
        <w:rPr>
          <w:rFonts w:ascii="Times New Roman" w:hAnsi="Times New Roman" w:cs="Times New Roman"/>
          <w:i/>
        </w:rPr>
        <w:t>Source_</w:t>
      </w:r>
      <w:proofErr w:type="gramStart"/>
      <w:r w:rsidRPr="00032D6E">
        <w:rPr>
          <w:rFonts w:ascii="Times New Roman" w:hAnsi="Times New Roman" w:cs="Times New Roman"/>
          <w:i/>
        </w:rPr>
        <w:t>id</w:t>
      </w:r>
      <w:proofErr w:type="spellEnd"/>
      <w:r w:rsidRPr="00032D6E">
        <w:rPr>
          <w:rFonts w:ascii="Times New Roman" w:hAnsi="Times New Roman" w:cs="Times New Roman"/>
        </w:rPr>
        <w:t xml:space="preserve"> </w:t>
      </w:r>
      <w:r w:rsidRPr="00032D6E">
        <w:rPr>
          <w:rFonts w:ascii="Times New Roman" w:hAnsi="Times New Roman" w:cs="Times New Roman"/>
          <w:i/>
        </w:rPr>
        <w:t xml:space="preserve"> </w:t>
      </w:r>
      <w:r w:rsidRPr="00032D6E">
        <w:rPr>
          <w:rFonts w:ascii="Times New Roman" w:hAnsi="Times New Roman" w:cs="Times New Roman"/>
        </w:rPr>
        <w:t>corresponds</w:t>
      </w:r>
      <w:proofErr w:type="gramEnd"/>
      <w:r w:rsidRPr="00032D6E">
        <w:rPr>
          <w:rFonts w:ascii="Times New Roman" w:hAnsi="Times New Roman" w:cs="Times New Roman"/>
        </w:rPr>
        <w:t xml:space="preserve"> to the id of the source where the pounding tool originated. It is inherited from the source attribute ID</w:t>
      </w:r>
    </w:p>
    <w:p w14:paraId="22BAE4E4" w14:textId="77777777" w:rsidR="001A7BBA" w:rsidRPr="00032D6E" w:rsidRDefault="001A7BBA" w:rsidP="001A7BBA">
      <w:pPr>
        <w:ind w:left="720"/>
        <w:rPr>
          <w:rFonts w:ascii="Times New Roman" w:hAnsi="Times New Roman" w:cs="Times New Roman"/>
        </w:rPr>
      </w:pPr>
    </w:p>
    <w:p w14:paraId="76EBD3CB" w14:textId="112BCB8E" w:rsidR="001A7BBA" w:rsidRPr="00032D6E" w:rsidRDefault="001A7BBA" w:rsidP="001A7BBA">
      <w:pPr>
        <w:rPr>
          <w:rFonts w:ascii="Times New Roman" w:hAnsi="Times New Roman" w:cs="Times New Roman"/>
        </w:rPr>
      </w:pPr>
      <w:proofErr w:type="spellStart"/>
      <w:r w:rsidRPr="00032D6E">
        <w:rPr>
          <w:rFonts w:ascii="Times New Roman" w:hAnsi="Times New Roman" w:cs="Times New Roman"/>
          <w:i/>
          <w:iCs/>
        </w:rPr>
        <w:lastRenderedPageBreak/>
        <w:t>rm_quality</w:t>
      </w:r>
      <w:proofErr w:type="spellEnd"/>
      <w:r w:rsidRPr="00032D6E">
        <w:rPr>
          <w:rFonts w:ascii="Times New Roman" w:hAnsi="Times New Roman" w:cs="Times New Roman"/>
        </w:rPr>
        <w:t xml:space="preserve"> is a value inherited from the source agent it originated from determining the likelihood that pounding tool will break. </w:t>
      </w:r>
    </w:p>
    <w:p w14:paraId="50291233" w14:textId="77777777" w:rsidR="001A7BBA" w:rsidRPr="00032D6E" w:rsidRDefault="001A7BBA" w:rsidP="001A7BBA">
      <w:pPr>
        <w:ind w:left="720"/>
        <w:rPr>
          <w:rFonts w:ascii="Times New Roman" w:hAnsi="Times New Roman" w:cs="Times New Roman"/>
        </w:rPr>
      </w:pPr>
    </w:p>
    <w:p w14:paraId="52AC0751" w14:textId="58E9CE11" w:rsidR="001A7BBA" w:rsidRPr="00032D6E" w:rsidRDefault="001A7BBA" w:rsidP="001A7BBA">
      <w:pPr>
        <w:rPr>
          <w:rFonts w:ascii="Times New Roman" w:hAnsi="Times New Roman" w:cs="Times New Roman"/>
        </w:rPr>
      </w:pPr>
      <w:proofErr w:type="spellStart"/>
      <w:r w:rsidRPr="00032D6E">
        <w:rPr>
          <w:rFonts w:ascii="Times New Roman" w:hAnsi="Times New Roman" w:cs="Times New Roman"/>
        </w:rPr>
        <w:t>ts_born</w:t>
      </w:r>
      <w:proofErr w:type="spellEnd"/>
      <w:r w:rsidRPr="00032D6E">
        <w:rPr>
          <w:rFonts w:ascii="Times New Roman" w:hAnsi="Times New Roman" w:cs="Times New Roman"/>
        </w:rPr>
        <w:t xml:space="preserve"> is an integer value corresponding to the specific time step when pounding tool was generated.</w:t>
      </w:r>
    </w:p>
    <w:p w14:paraId="08933397" w14:textId="122ED7AA" w:rsidR="001A7BBA" w:rsidRPr="00032D6E" w:rsidRDefault="001A7BBA" w:rsidP="001A7BBA">
      <w:pPr>
        <w:rPr>
          <w:rFonts w:ascii="Times New Roman" w:hAnsi="Times New Roman" w:cs="Times New Roman"/>
        </w:rPr>
      </w:pPr>
    </w:p>
    <w:p w14:paraId="2A1443E4" w14:textId="62C69FAE" w:rsidR="001A7BBA" w:rsidRPr="00032D6E" w:rsidRDefault="001A7BBA" w:rsidP="001A7BBA">
      <w:pPr>
        <w:rPr>
          <w:rFonts w:ascii="Times New Roman" w:hAnsi="Times New Roman" w:cs="Times New Roman"/>
        </w:rPr>
      </w:pPr>
      <w:proofErr w:type="spellStart"/>
      <w:r w:rsidRPr="00032D6E">
        <w:rPr>
          <w:rFonts w:ascii="Times New Roman" w:hAnsi="Times New Roman" w:cs="Times New Roman"/>
        </w:rPr>
        <w:t>ts_died</w:t>
      </w:r>
      <w:proofErr w:type="spellEnd"/>
      <w:r w:rsidRPr="00032D6E">
        <w:rPr>
          <w:rFonts w:ascii="Times New Roman" w:hAnsi="Times New Roman" w:cs="Times New Roman"/>
        </w:rPr>
        <w:t xml:space="preserve"> is an integer value corresponding to the specific time step when pounding tool was became no longer available for transport. </w:t>
      </w:r>
    </w:p>
    <w:p w14:paraId="2CA191A2" w14:textId="2ABA3BF6" w:rsidR="001A7BBA" w:rsidRPr="00032D6E" w:rsidRDefault="001A7BBA" w:rsidP="003904FB">
      <w:pPr>
        <w:rPr>
          <w:rFonts w:ascii="Times New Roman" w:hAnsi="Times New Roman" w:cs="Times New Roman"/>
        </w:rPr>
      </w:pPr>
    </w:p>
    <w:p w14:paraId="459B0670" w14:textId="1A1BD923" w:rsidR="003904FB" w:rsidRPr="00032D6E" w:rsidRDefault="003904FB" w:rsidP="003904FB">
      <w:pPr>
        <w:rPr>
          <w:rFonts w:ascii="Times New Roman" w:hAnsi="Times New Roman" w:cs="Times New Roman"/>
        </w:rPr>
      </w:pPr>
      <w:proofErr w:type="spellStart"/>
      <w:r w:rsidRPr="00032D6E">
        <w:rPr>
          <w:rFonts w:ascii="Times New Roman" w:hAnsi="Times New Roman" w:cs="Times New Roman"/>
        </w:rPr>
        <w:t>n_uses</w:t>
      </w:r>
      <w:proofErr w:type="spellEnd"/>
      <w:r w:rsidRPr="00032D6E">
        <w:rPr>
          <w:rFonts w:ascii="Times New Roman" w:hAnsi="Times New Roman" w:cs="Times New Roman"/>
        </w:rPr>
        <w:t xml:space="preserve">: an integer value corresponding to the number of times a tool has been used. </w:t>
      </w:r>
    </w:p>
    <w:p w14:paraId="4C33B6D2" w14:textId="03448707" w:rsidR="002617DA" w:rsidRPr="00032D6E" w:rsidRDefault="002617DA">
      <w:pPr>
        <w:rPr>
          <w:rFonts w:ascii="Times New Roman" w:hAnsi="Times New Roman" w:cs="Times New Roman"/>
        </w:rPr>
      </w:pPr>
    </w:p>
    <w:p w14:paraId="595623E3" w14:textId="2F06ED48" w:rsidR="00033027" w:rsidRPr="00032D6E" w:rsidRDefault="00033027" w:rsidP="00033027">
      <w:pPr>
        <w:rPr>
          <w:rFonts w:ascii="Times New Roman" w:hAnsi="Times New Roman" w:cs="Times New Roman"/>
          <w:i/>
          <w:iCs/>
        </w:rPr>
      </w:pPr>
      <w:commentRangeStart w:id="2"/>
      <w:proofErr w:type="spellStart"/>
      <w:r w:rsidRPr="00032D6E">
        <w:rPr>
          <w:rFonts w:ascii="Times New Roman" w:hAnsi="Times New Roman" w:cs="Times New Roman"/>
          <w:b/>
          <w:bCs/>
          <w:i/>
          <w:iCs/>
          <w:u w:val="single"/>
        </w:rPr>
        <w:t>StoneSources</w:t>
      </w:r>
      <w:commentRangeEnd w:id="2"/>
      <w:proofErr w:type="spellEnd"/>
      <w:r w:rsidRPr="00032D6E">
        <w:rPr>
          <w:rStyle w:val="CommentReference"/>
          <w:rFonts w:ascii="Times New Roman" w:hAnsi="Times New Roman" w:cs="Times New Roman"/>
          <w:sz w:val="24"/>
          <w:szCs w:val="24"/>
        </w:rPr>
        <w:commentReference w:id="2"/>
      </w:r>
      <w:r w:rsidRPr="00032D6E">
        <w:rPr>
          <w:rFonts w:ascii="Times New Roman" w:hAnsi="Times New Roman" w:cs="Times New Roman"/>
        </w:rPr>
        <w:t xml:space="preserve"> are analogous to inselbergs</w:t>
      </w:r>
      <w:ins w:id="3" w:author="Jonathan Reeves" w:date="2020-11-11T17:08:00Z">
        <w:r w:rsidRPr="00032D6E">
          <w:rPr>
            <w:rFonts w:ascii="Times New Roman" w:hAnsi="Times New Roman" w:cs="Times New Roman"/>
          </w:rPr>
          <w:t xml:space="preserve"> or gravel bars</w:t>
        </w:r>
      </w:ins>
      <w:r w:rsidRPr="00032D6E">
        <w:rPr>
          <w:rFonts w:ascii="Times New Roman" w:hAnsi="Times New Roman" w:cs="Times New Roman"/>
        </w:rPr>
        <w:t xml:space="preserve"> in the Tai Forest which act as locations where stone hammers to crack Panda nuts can be acquired (See </w:t>
      </w:r>
      <w:proofErr w:type="spellStart"/>
      <w:r w:rsidRPr="00032D6E">
        <w:rPr>
          <w:rFonts w:ascii="Times New Roman" w:hAnsi="Times New Roman" w:cs="Times New Roman"/>
          <w:b/>
          <w:bCs/>
          <w:i/>
          <w:iCs/>
        </w:rPr>
        <w:t>PoundingTool</w:t>
      </w:r>
      <w:proofErr w:type="spellEnd"/>
      <w:r w:rsidRPr="00032D6E">
        <w:rPr>
          <w:rFonts w:ascii="Times New Roman" w:hAnsi="Times New Roman" w:cs="Times New Roman"/>
          <w:b/>
          <w:bCs/>
          <w:i/>
          <w:iCs/>
        </w:rPr>
        <w:t xml:space="preserve"> </w:t>
      </w:r>
      <w:r w:rsidRPr="00032D6E">
        <w:rPr>
          <w:rFonts w:ascii="Times New Roman" w:hAnsi="Times New Roman" w:cs="Times New Roman"/>
          <w:i/>
          <w:iCs/>
        </w:rPr>
        <w:t>agent</w:t>
      </w:r>
      <w:r w:rsidRPr="00032D6E">
        <w:rPr>
          <w:rFonts w:ascii="Times New Roman" w:hAnsi="Times New Roman" w:cs="Times New Roman"/>
        </w:rPr>
        <w:t xml:space="preserve">). This agent possesses the attributes </w:t>
      </w:r>
      <w:r w:rsidRPr="00032D6E">
        <w:rPr>
          <w:rFonts w:ascii="Times New Roman" w:hAnsi="Times New Roman" w:cs="Times New Roman"/>
          <w:i/>
          <w:iCs/>
        </w:rPr>
        <w:t xml:space="preserve">ID </w:t>
      </w:r>
      <w:r w:rsidRPr="00032D6E">
        <w:rPr>
          <w:rFonts w:ascii="Times New Roman" w:hAnsi="Times New Roman" w:cs="Times New Roman"/>
        </w:rPr>
        <w:t xml:space="preserve">and </w:t>
      </w:r>
      <w:proofErr w:type="spellStart"/>
      <w:r w:rsidRPr="00032D6E">
        <w:rPr>
          <w:rFonts w:ascii="Times New Roman" w:hAnsi="Times New Roman" w:cs="Times New Roman"/>
          <w:i/>
          <w:iCs/>
        </w:rPr>
        <w:t>rm_quality</w:t>
      </w:r>
      <w:proofErr w:type="spellEnd"/>
      <w:r w:rsidRPr="00032D6E">
        <w:rPr>
          <w:rFonts w:ascii="Times New Roman" w:hAnsi="Times New Roman" w:cs="Times New Roman"/>
          <w:i/>
          <w:iCs/>
        </w:rPr>
        <w:t>.</w:t>
      </w:r>
    </w:p>
    <w:p w14:paraId="1FFE45C2" w14:textId="77777777" w:rsidR="00033027" w:rsidRPr="00032D6E" w:rsidRDefault="00033027" w:rsidP="006B5FB8">
      <w:pPr>
        <w:rPr>
          <w:rFonts w:ascii="Times New Roman" w:hAnsi="Times New Roman" w:cs="Times New Roman"/>
          <w:b/>
          <w:bCs/>
          <w:i/>
          <w:iCs/>
        </w:rPr>
      </w:pPr>
    </w:p>
    <w:p w14:paraId="78C6DF1E" w14:textId="77777777" w:rsidR="00033027" w:rsidRPr="00032D6E" w:rsidRDefault="00033027" w:rsidP="00033027">
      <w:pPr>
        <w:rPr>
          <w:ins w:id="4" w:author="Jonathan Reeves" w:date="2020-11-11T17:09:00Z"/>
          <w:rFonts w:ascii="Times New Roman" w:hAnsi="Times New Roman" w:cs="Times New Roman"/>
        </w:rPr>
      </w:pPr>
      <w:r w:rsidRPr="00032D6E">
        <w:rPr>
          <w:rFonts w:ascii="Times New Roman" w:hAnsi="Times New Roman" w:cs="Times New Roman"/>
          <w:i/>
          <w:iCs/>
        </w:rPr>
        <w:t xml:space="preserve">ID: </w:t>
      </w:r>
      <w:r w:rsidRPr="00032D6E">
        <w:rPr>
          <w:rFonts w:ascii="Times New Roman" w:hAnsi="Times New Roman" w:cs="Times New Roman"/>
        </w:rPr>
        <w:t xml:space="preserve">This attribute is a unique identifier inherited from the global model environment. It can be used to pair </w:t>
      </w:r>
      <w:proofErr w:type="spellStart"/>
      <w:r w:rsidRPr="00032D6E">
        <w:rPr>
          <w:rFonts w:ascii="Times New Roman" w:hAnsi="Times New Roman" w:cs="Times New Roman"/>
        </w:rPr>
        <w:t>PoundingTool</w:t>
      </w:r>
      <w:proofErr w:type="spellEnd"/>
      <w:r w:rsidRPr="00032D6E">
        <w:rPr>
          <w:rFonts w:ascii="Times New Roman" w:hAnsi="Times New Roman" w:cs="Times New Roman"/>
        </w:rPr>
        <w:t xml:space="preserve"> agents back to the source that they originated from.</w:t>
      </w:r>
    </w:p>
    <w:p w14:paraId="006A7238" w14:textId="77777777" w:rsidR="00033027" w:rsidRPr="00032D6E" w:rsidRDefault="00033027" w:rsidP="00033027">
      <w:pPr>
        <w:rPr>
          <w:rFonts w:ascii="Times New Roman" w:hAnsi="Times New Roman" w:cs="Times New Roman"/>
        </w:rPr>
      </w:pPr>
    </w:p>
    <w:p w14:paraId="0EAC8C9D" w14:textId="751E99D7" w:rsidR="00033027" w:rsidRPr="00032D6E" w:rsidRDefault="00033027" w:rsidP="00033027">
      <w:pPr>
        <w:rPr>
          <w:rFonts w:ascii="Times New Roman" w:hAnsi="Times New Roman" w:cs="Times New Roman"/>
        </w:rPr>
      </w:pPr>
      <w:proofErr w:type="spellStart"/>
      <w:ins w:id="5" w:author="Jonathan Reeves" w:date="2020-11-11T17:11:00Z">
        <w:r w:rsidRPr="00032D6E">
          <w:rPr>
            <w:rFonts w:ascii="Times New Roman" w:hAnsi="Times New Roman" w:cs="Times New Roman"/>
            <w:i/>
          </w:rPr>
          <w:t>rm_</w:t>
        </w:r>
        <w:proofErr w:type="gramStart"/>
        <w:r w:rsidRPr="00032D6E">
          <w:rPr>
            <w:rFonts w:ascii="Times New Roman" w:hAnsi="Times New Roman" w:cs="Times New Roman"/>
            <w:i/>
          </w:rPr>
          <w:t>quality</w:t>
        </w:r>
        <w:proofErr w:type="spellEnd"/>
        <w:r w:rsidRPr="00032D6E">
          <w:rPr>
            <w:rFonts w:ascii="Times New Roman" w:hAnsi="Times New Roman" w:cs="Times New Roman"/>
            <w:i/>
          </w:rPr>
          <w:t>:</w:t>
        </w:r>
        <w:proofErr w:type="gramEnd"/>
        <w:r w:rsidRPr="00032D6E">
          <w:rPr>
            <w:rFonts w:ascii="Times New Roman" w:hAnsi="Times New Roman" w:cs="Times New Roman"/>
            <w:i/>
          </w:rPr>
          <w:t xml:space="preserve"> </w:t>
        </w:r>
        <w:r w:rsidRPr="00032D6E">
          <w:rPr>
            <w:rFonts w:ascii="Times New Roman" w:hAnsi="Times New Roman" w:cs="Times New Roman"/>
          </w:rPr>
          <w:t xml:space="preserve">is an integer value of 0, </w:t>
        </w:r>
      </w:ins>
      <w:r w:rsidRPr="00032D6E">
        <w:rPr>
          <w:rFonts w:ascii="Times New Roman" w:hAnsi="Times New Roman" w:cs="Times New Roman"/>
        </w:rPr>
        <w:t>25</w:t>
      </w:r>
      <w:ins w:id="6" w:author="Jonathan Reeves" w:date="2020-11-11T17:11:00Z">
        <w:r w:rsidRPr="00032D6E">
          <w:rPr>
            <w:rFonts w:ascii="Times New Roman" w:hAnsi="Times New Roman" w:cs="Times New Roman"/>
          </w:rPr>
          <w:t xml:space="preserve">, </w:t>
        </w:r>
      </w:ins>
      <w:r w:rsidRPr="00032D6E">
        <w:rPr>
          <w:rFonts w:ascii="Times New Roman" w:hAnsi="Times New Roman" w:cs="Times New Roman"/>
        </w:rPr>
        <w:t>50, 75</w:t>
      </w:r>
      <w:ins w:id="7" w:author="Jonathan Reeves" w:date="2020-11-11T17:11:00Z">
        <w:r w:rsidRPr="00032D6E">
          <w:rPr>
            <w:rFonts w:ascii="Times New Roman" w:hAnsi="Times New Roman" w:cs="Times New Roman"/>
          </w:rPr>
          <w:t xml:space="preserve">. </w:t>
        </w:r>
      </w:ins>
      <w:ins w:id="8" w:author="Jonathan Reeves" w:date="2020-11-11T17:12:00Z">
        <w:r w:rsidRPr="00032D6E">
          <w:rPr>
            <w:rFonts w:ascii="Times New Roman" w:hAnsi="Times New Roman" w:cs="Times New Roman"/>
          </w:rPr>
          <w:t>This determines how likely a stone is to break during use.</w:t>
        </w:r>
      </w:ins>
    </w:p>
    <w:p w14:paraId="76FCBFC7" w14:textId="6047BF9D" w:rsidR="00033027" w:rsidRPr="00032D6E" w:rsidRDefault="00033027">
      <w:pPr>
        <w:rPr>
          <w:rFonts w:ascii="Times New Roman" w:hAnsi="Times New Roman" w:cs="Times New Roman"/>
          <w:i/>
          <w:iCs/>
        </w:rPr>
      </w:pPr>
    </w:p>
    <w:p w14:paraId="3B8EE272" w14:textId="73920547" w:rsidR="00033027" w:rsidRPr="00032D6E" w:rsidRDefault="00033027">
      <w:pPr>
        <w:rPr>
          <w:rFonts w:ascii="Times New Roman" w:hAnsi="Times New Roman" w:cs="Times New Roman"/>
          <w:i/>
          <w:iCs/>
        </w:rPr>
      </w:pPr>
    </w:p>
    <w:p w14:paraId="3C3DE1C8" w14:textId="13CEE627" w:rsidR="00033027" w:rsidRPr="00032D6E" w:rsidRDefault="00033027" w:rsidP="00033027">
      <w:pPr>
        <w:rPr>
          <w:rFonts w:ascii="Times New Roman" w:hAnsi="Times New Roman" w:cs="Times New Roman"/>
        </w:rPr>
      </w:pPr>
      <w:r w:rsidRPr="00032D6E">
        <w:rPr>
          <w:rFonts w:ascii="Times New Roman" w:hAnsi="Times New Roman" w:cs="Times New Roman"/>
          <w:b/>
          <w:bCs/>
          <w:i/>
          <w:iCs/>
          <w:u w:val="single"/>
        </w:rPr>
        <w:t>Trees</w:t>
      </w:r>
      <w:r w:rsidRPr="00032D6E">
        <w:rPr>
          <w:rFonts w:ascii="Times New Roman" w:hAnsi="Times New Roman" w:cs="Times New Roman"/>
          <w:b/>
          <w:bCs/>
        </w:rPr>
        <w:t xml:space="preserve"> </w:t>
      </w:r>
      <w:r w:rsidRPr="00032D6E">
        <w:rPr>
          <w:rFonts w:ascii="Times New Roman" w:hAnsi="Times New Roman" w:cs="Times New Roman"/>
        </w:rPr>
        <w:t xml:space="preserve">are analogous to the nut bearing trees whose nuts require tool-use to access. </w:t>
      </w:r>
      <w:r w:rsidR="006D3FD2" w:rsidRPr="00032D6E">
        <w:rPr>
          <w:rFonts w:ascii="Times New Roman" w:hAnsi="Times New Roman" w:cs="Times New Roman"/>
        </w:rPr>
        <w:t xml:space="preserve">These agents do not change location throughout the simulation. The model can be set so that trees age, die and new trees grow during the simulation. </w:t>
      </w:r>
      <w:r w:rsidR="00426DA0" w:rsidRPr="00032D6E">
        <w:rPr>
          <w:rFonts w:ascii="Times New Roman" w:hAnsi="Times New Roman" w:cs="Times New Roman"/>
        </w:rPr>
        <w:t xml:space="preserve">This agent class is able to execute two methods: </w:t>
      </w:r>
      <w:proofErr w:type="spellStart"/>
      <w:r w:rsidR="00426DA0" w:rsidRPr="00032D6E">
        <w:rPr>
          <w:rFonts w:ascii="Times New Roman" w:hAnsi="Times New Roman" w:cs="Times New Roman"/>
          <w:i/>
          <w:iCs/>
        </w:rPr>
        <w:t>AmIAvailable</w:t>
      </w:r>
      <w:proofErr w:type="spellEnd"/>
      <w:r w:rsidR="00426DA0" w:rsidRPr="00032D6E">
        <w:rPr>
          <w:rFonts w:ascii="Times New Roman" w:hAnsi="Times New Roman" w:cs="Times New Roman"/>
        </w:rPr>
        <w:t xml:space="preserve"> and </w:t>
      </w:r>
      <w:proofErr w:type="spellStart"/>
      <w:r w:rsidR="00426DA0" w:rsidRPr="00032D6E">
        <w:rPr>
          <w:rFonts w:ascii="Times New Roman" w:hAnsi="Times New Roman" w:cs="Times New Roman"/>
        </w:rPr>
        <w:t>AgeDieGrow</w:t>
      </w:r>
      <w:proofErr w:type="spellEnd"/>
      <w:r w:rsidRPr="00032D6E">
        <w:rPr>
          <w:rFonts w:ascii="Times New Roman" w:hAnsi="Times New Roman" w:cs="Times New Roman"/>
          <w:i/>
          <w:iCs/>
        </w:rPr>
        <w:t>.</w:t>
      </w:r>
      <w:r w:rsidRPr="00032D6E">
        <w:rPr>
          <w:rFonts w:ascii="Times New Roman" w:hAnsi="Times New Roman" w:cs="Times New Roman"/>
        </w:rPr>
        <w:t xml:space="preserve"> </w:t>
      </w:r>
      <w:proofErr w:type="spellStart"/>
      <w:r w:rsidRPr="00032D6E">
        <w:rPr>
          <w:rFonts w:ascii="Times New Roman" w:hAnsi="Times New Roman" w:cs="Times New Roman"/>
        </w:rPr>
        <w:t>NutTrees</w:t>
      </w:r>
      <w:proofErr w:type="spellEnd"/>
      <w:r w:rsidRPr="00032D6E">
        <w:rPr>
          <w:rFonts w:ascii="Times New Roman" w:hAnsi="Times New Roman" w:cs="Times New Roman"/>
        </w:rPr>
        <w:t xml:space="preserve"> only possess one attribute: </w:t>
      </w:r>
      <w:r w:rsidRPr="00032D6E">
        <w:rPr>
          <w:rFonts w:ascii="Times New Roman" w:hAnsi="Times New Roman" w:cs="Times New Roman"/>
          <w:i/>
          <w:iCs/>
        </w:rPr>
        <w:t xml:space="preserve">alive. </w:t>
      </w:r>
      <w:r w:rsidR="00426DA0" w:rsidRPr="00032D6E">
        <w:rPr>
          <w:rFonts w:ascii="Times New Roman" w:hAnsi="Times New Roman" w:cs="Times New Roman"/>
        </w:rPr>
        <w:t xml:space="preserve">Trees possess </w:t>
      </w:r>
      <w:r w:rsidR="00040CD7">
        <w:rPr>
          <w:rFonts w:ascii="Times New Roman" w:hAnsi="Times New Roman" w:cs="Times New Roman"/>
        </w:rPr>
        <w:t>7</w:t>
      </w:r>
      <w:r w:rsidR="00426DA0" w:rsidRPr="00032D6E">
        <w:rPr>
          <w:rFonts w:ascii="Times New Roman" w:hAnsi="Times New Roman" w:cs="Times New Roman"/>
        </w:rPr>
        <w:t xml:space="preserve"> attributes: </w:t>
      </w:r>
      <w:r w:rsidR="00426DA0" w:rsidRPr="00032D6E">
        <w:rPr>
          <w:rFonts w:ascii="Times New Roman" w:hAnsi="Times New Roman" w:cs="Times New Roman"/>
          <w:i/>
          <w:iCs/>
        </w:rPr>
        <w:t>ID</w:t>
      </w:r>
      <w:r w:rsidR="00426DA0" w:rsidRPr="00032D6E">
        <w:rPr>
          <w:rFonts w:ascii="Times New Roman" w:hAnsi="Times New Roman" w:cs="Times New Roman"/>
        </w:rPr>
        <w:t xml:space="preserve">, </w:t>
      </w:r>
      <w:proofErr w:type="spellStart"/>
      <w:r w:rsidR="00426DA0" w:rsidRPr="00032D6E">
        <w:rPr>
          <w:rFonts w:ascii="Times New Roman" w:hAnsi="Times New Roman" w:cs="Times New Roman"/>
          <w:i/>
          <w:iCs/>
        </w:rPr>
        <w:t>ts_born</w:t>
      </w:r>
      <w:proofErr w:type="spellEnd"/>
      <w:r w:rsidR="00426DA0" w:rsidRPr="00032D6E">
        <w:rPr>
          <w:rFonts w:ascii="Times New Roman" w:hAnsi="Times New Roman" w:cs="Times New Roman"/>
        </w:rPr>
        <w:t xml:space="preserve">, </w:t>
      </w:r>
      <w:proofErr w:type="spellStart"/>
      <w:r w:rsidR="00426DA0" w:rsidRPr="00032D6E">
        <w:rPr>
          <w:rFonts w:ascii="Times New Roman" w:hAnsi="Times New Roman" w:cs="Times New Roman"/>
          <w:i/>
          <w:iCs/>
        </w:rPr>
        <w:t>ts</w:t>
      </w:r>
      <w:r w:rsidR="00426DA0" w:rsidRPr="00032D6E">
        <w:rPr>
          <w:rFonts w:ascii="Times New Roman" w:hAnsi="Times New Roman" w:cs="Times New Roman"/>
        </w:rPr>
        <w:t>_</w:t>
      </w:r>
      <w:r w:rsidR="00426DA0" w:rsidRPr="00032D6E">
        <w:rPr>
          <w:rFonts w:ascii="Times New Roman" w:hAnsi="Times New Roman" w:cs="Times New Roman"/>
          <w:i/>
          <w:iCs/>
        </w:rPr>
        <w:t>died</w:t>
      </w:r>
      <w:proofErr w:type="spellEnd"/>
      <w:r w:rsidR="00426DA0" w:rsidRPr="00032D6E">
        <w:rPr>
          <w:rFonts w:ascii="Times New Roman" w:hAnsi="Times New Roman" w:cs="Times New Roman"/>
        </w:rPr>
        <w:t xml:space="preserve">, </w:t>
      </w:r>
      <w:r w:rsidR="00426DA0" w:rsidRPr="00032D6E">
        <w:rPr>
          <w:rFonts w:ascii="Times New Roman" w:hAnsi="Times New Roman" w:cs="Times New Roman"/>
          <w:i/>
          <w:iCs/>
        </w:rPr>
        <w:t>age</w:t>
      </w:r>
      <w:r w:rsidR="00426DA0" w:rsidRPr="00032D6E">
        <w:rPr>
          <w:rFonts w:ascii="Times New Roman" w:hAnsi="Times New Roman" w:cs="Times New Roman"/>
        </w:rPr>
        <w:t xml:space="preserve">, </w:t>
      </w:r>
      <w:r w:rsidR="00426DA0" w:rsidRPr="00032D6E">
        <w:rPr>
          <w:rFonts w:ascii="Times New Roman" w:hAnsi="Times New Roman" w:cs="Times New Roman"/>
          <w:i/>
          <w:iCs/>
        </w:rPr>
        <w:t>alive</w:t>
      </w:r>
      <w:r w:rsidR="00426DA0" w:rsidRPr="00032D6E">
        <w:rPr>
          <w:rFonts w:ascii="Times New Roman" w:hAnsi="Times New Roman" w:cs="Times New Roman"/>
        </w:rPr>
        <w:t xml:space="preserve">, </w:t>
      </w:r>
      <w:r w:rsidR="00426DA0" w:rsidRPr="00032D6E">
        <w:rPr>
          <w:rFonts w:ascii="Times New Roman" w:hAnsi="Times New Roman" w:cs="Times New Roman"/>
          <w:i/>
          <w:iCs/>
        </w:rPr>
        <w:t>available.</w:t>
      </w:r>
      <w:r w:rsidR="00426DA0" w:rsidRPr="00032D6E">
        <w:rPr>
          <w:rFonts w:ascii="Times New Roman" w:hAnsi="Times New Roman" w:cs="Times New Roman"/>
        </w:rPr>
        <w:t xml:space="preserve"> </w:t>
      </w:r>
    </w:p>
    <w:p w14:paraId="43E17B24" w14:textId="1E78AA82" w:rsidR="00033027" w:rsidRPr="00032D6E" w:rsidRDefault="00033027">
      <w:pPr>
        <w:rPr>
          <w:rFonts w:ascii="Times New Roman" w:hAnsi="Times New Roman" w:cs="Times New Roman"/>
          <w:i/>
          <w:iCs/>
        </w:rPr>
      </w:pPr>
    </w:p>
    <w:p w14:paraId="1631FBCB" w14:textId="1DFB0552" w:rsidR="00426DA0" w:rsidRPr="00032D6E" w:rsidRDefault="006D3FD2">
      <w:pPr>
        <w:rPr>
          <w:rFonts w:ascii="Times New Roman" w:hAnsi="Times New Roman" w:cs="Times New Roman"/>
        </w:rPr>
      </w:pPr>
      <w:r w:rsidRPr="00032D6E">
        <w:rPr>
          <w:rFonts w:ascii="Times New Roman" w:hAnsi="Times New Roman" w:cs="Times New Roman"/>
          <w:i/>
          <w:iCs/>
        </w:rPr>
        <w:t>ID</w:t>
      </w:r>
      <w:r w:rsidRPr="00032D6E">
        <w:rPr>
          <w:rFonts w:ascii="Times New Roman" w:hAnsi="Times New Roman" w:cs="Times New Roman"/>
        </w:rPr>
        <w:t xml:space="preserve"> is an integer value that is unique to the specific agent</w:t>
      </w:r>
    </w:p>
    <w:p w14:paraId="7DDCF432" w14:textId="2697E35B" w:rsidR="006D3FD2" w:rsidRPr="00032D6E" w:rsidRDefault="006D3FD2">
      <w:pPr>
        <w:rPr>
          <w:rFonts w:ascii="Times New Roman" w:hAnsi="Times New Roman" w:cs="Times New Roman"/>
        </w:rPr>
      </w:pPr>
    </w:p>
    <w:p w14:paraId="2BF9E956" w14:textId="5A6BBB9F" w:rsidR="006D3FD2" w:rsidRPr="00032D6E" w:rsidRDefault="006D3FD2">
      <w:pPr>
        <w:rPr>
          <w:rFonts w:ascii="Times New Roman" w:hAnsi="Times New Roman" w:cs="Times New Roman"/>
        </w:rPr>
      </w:pPr>
      <w:proofErr w:type="spellStart"/>
      <w:r w:rsidRPr="00032D6E">
        <w:rPr>
          <w:rFonts w:ascii="Times New Roman" w:hAnsi="Times New Roman" w:cs="Times New Roman"/>
          <w:i/>
          <w:iCs/>
        </w:rPr>
        <w:t>ts_born</w:t>
      </w:r>
      <w:proofErr w:type="spellEnd"/>
      <w:r w:rsidRPr="00032D6E">
        <w:rPr>
          <w:rFonts w:ascii="Times New Roman" w:hAnsi="Times New Roman" w:cs="Times New Roman"/>
          <w:i/>
          <w:iCs/>
        </w:rPr>
        <w:t xml:space="preserve"> </w:t>
      </w:r>
      <w:r w:rsidRPr="00032D6E">
        <w:rPr>
          <w:rFonts w:ascii="Times New Roman" w:hAnsi="Times New Roman" w:cs="Times New Roman"/>
        </w:rPr>
        <w:t>is the time-step that the Tree-agent is placed in the model space.</w:t>
      </w:r>
    </w:p>
    <w:p w14:paraId="72099BA0" w14:textId="75A4334C" w:rsidR="002B073A" w:rsidRPr="00032D6E" w:rsidRDefault="002B073A">
      <w:pPr>
        <w:rPr>
          <w:rFonts w:ascii="Times New Roman" w:hAnsi="Times New Roman" w:cs="Times New Roman"/>
        </w:rPr>
      </w:pPr>
    </w:p>
    <w:p w14:paraId="3750D349" w14:textId="02C37E98" w:rsidR="002B073A" w:rsidRPr="00032D6E" w:rsidRDefault="002B073A">
      <w:pPr>
        <w:rPr>
          <w:rFonts w:ascii="Times New Roman" w:hAnsi="Times New Roman" w:cs="Times New Roman"/>
        </w:rPr>
      </w:pPr>
      <w:proofErr w:type="spellStart"/>
      <w:r w:rsidRPr="00032D6E">
        <w:rPr>
          <w:rFonts w:ascii="Times New Roman" w:hAnsi="Times New Roman" w:cs="Times New Roman"/>
          <w:i/>
          <w:iCs/>
        </w:rPr>
        <w:t>ts_died</w:t>
      </w:r>
      <w:proofErr w:type="spellEnd"/>
      <w:r w:rsidRPr="00032D6E">
        <w:rPr>
          <w:rFonts w:ascii="Times New Roman" w:hAnsi="Times New Roman" w:cs="Times New Roman"/>
          <w:i/>
          <w:iCs/>
        </w:rPr>
        <w:t xml:space="preserve"> </w:t>
      </w:r>
      <w:r w:rsidRPr="00032D6E">
        <w:rPr>
          <w:rFonts w:ascii="Times New Roman" w:hAnsi="Times New Roman" w:cs="Times New Roman"/>
        </w:rPr>
        <w:t>is the time-step that the Tree agent was removed from the model space,</w:t>
      </w:r>
    </w:p>
    <w:p w14:paraId="20DC4AAA" w14:textId="3E290D23" w:rsidR="002B073A" w:rsidRPr="00032D6E" w:rsidRDefault="002B073A">
      <w:pPr>
        <w:rPr>
          <w:rFonts w:ascii="Times New Roman" w:hAnsi="Times New Roman" w:cs="Times New Roman"/>
        </w:rPr>
      </w:pPr>
    </w:p>
    <w:p w14:paraId="77180CAB" w14:textId="77777777" w:rsidR="002B073A" w:rsidRPr="00032D6E" w:rsidRDefault="002B073A">
      <w:pPr>
        <w:rPr>
          <w:rFonts w:ascii="Times New Roman" w:hAnsi="Times New Roman" w:cs="Times New Roman"/>
        </w:rPr>
      </w:pPr>
      <w:r w:rsidRPr="00032D6E">
        <w:rPr>
          <w:rFonts w:ascii="Times New Roman" w:hAnsi="Times New Roman" w:cs="Times New Roman"/>
          <w:i/>
          <w:iCs/>
        </w:rPr>
        <w:t xml:space="preserve">age </w:t>
      </w:r>
      <w:r w:rsidRPr="00032D6E">
        <w:rPr>
          <w:rFonts w:ascii="Times New Roman" w:hAnsi="Times New Roman" w:cs="Times New Roman"/>
        </w:rPr>
        <w:t xml:space="preserve">refers to an integer value that reflects how many time-steps the </w:t>
      </w:r>
      <w:r w:rsidRPr="00032D6E">
        <w:rPr>
          <w:rFonts w:ascii="Times New Roman" w:hAnsi="Times New Roman" w:cs="Times New Roman"/>
          <w:i/>
          <w:iCs/>
        </w:rPr>
        <w:t>Tree</w:t>
      </w:r>
      <w:r w:rsidRPr="00032D6E">
        <w:rPr>
          <w:rFonts w:ascii="Times New Roman" w:hAnsi="Times New Roman" w:cs="Times New Roman"/>
        </w:rPr>
        <w:t xml:space="preserve"> has existed in the model space. In simulations where trees do not age and die, this value remains -1 </w:t>
      </w:r>
      <w:proofErr w:type="spellStart"/>
      <w:proofErr w:type="gramStart"/>
      <w:r w:rsidRPr="00032D6E">
        <w:rPr>
          <w:rFonts w:ascii="Times New Roman" w:hAnsi="Times New Roman" w:cs="Times New Roman"/>
        </w:rPr>
        <w:t>where as</w:t>
      </w:r>
      <w:proofErr w:type="spellEnd"/>
      <w:proofErr w:type="gramEnd"/>
      <w:r w:rsidRPr="00032D6E">
        <w:rPr>
          <w:rFonts w:ascii="Times New Roman" w:hAnsi="Times New Roman" w:cs="Times New Roman"/>
        </w:rPr>
        <w:t xml:space="preserve"> when trees die and grow, this value will range from 0 to 10000.</w:t>
      </w:r>
    </w:p>
    <w:p w14:paraId="1E20B906" w14:textId="77777777" w:rsidR="002B073A" w:rsidRPr="00032D6E" w:rsidRDefault="002B073A">
      <w:pPr>
        <w:rPr>
          <w:rFonts w:ascii="Times New Roman" w:hAnsi="Times New Roman" w:cs="Times New Roman"/>
        </w:rPr>
      </w:pPr>
    </w:p>
    <w:p w14:paraId="47E9DD18" w14:textId="6DDA97D8" w:rsidR="002B073A" w:rsidRPr="00032D6E" w:rsidRDefault="002B073A">
      <w:pPr>
        <w:rPr>
          <w:rFonts w:ascii="Times New Roman" w:hAnsi="Times New Roman" w:cs="Times New Roman"/>
        </w:rPr>
      </w:pPr>
      <w:r w:rsidRPr="00032D6E">
        <w:rPr>
          <w:rFonts w:ascii="Times New Roman" w:hAnsi="Times New Roman" w:cs="Times New Roman"/>
          <w:i/>
          <w:iCs/>
        </w:rPr>
        <w:t xml:space="preserve">alive </w:t>
      </w:r>
      <w:r w:rsidRPr="00032D6E">
        <w:rPr>
          <w:rFonts w:ascii="Times New Roman" w:hAnsi="Times New Roman" w:cs="Times New Roman"/>
        </w:rPr>
        <w:t>a True/False attribute</w:t>
      </w:r>
      <w:r w:rsidRPr="00032D6E">
        <w:rPr>
          <w:rFonts w:ascii="Times New Roman" w:hAnsi="Times New Roman" w:cs="Times New Roman"/>
          <w:i/>
          <w:iCs/>
        </w:rPr>
        <w:t xml:space="preserve"> </w:t>
      </w:r>
      <w:r w:rsidRPr="00032D6E">
        <w:rPr>
          <w:rFonts w:ascii="Times New Roman" w:hAnsi="Times New Roman" w:cs="Times New Roman"/>
        </w:rPr>
        <w:t xml:space="preserve">refers to whether the Tree is active on the landscape or not. </w:t>
      </w:r>
    </w:p>
    <w:p w14:paraId="760019D3" w14:textId="7CEBA444" w:rsidR="002B073A" w:rsidRPr="00032D6E" w:rsidRDefault="002B073A">
      <w:pPr>
        <w:rPr>
          <w:rFonts w:ascii="Times New Roman" w:hAnsi="Times New Roman" w:cs="Times New Roman"/>
        </w:rPr>
      </w:pPr>
    </w:p>
    <w:p w14:paraId="1184FA65" w14:textId="77777777" w:rsidR="00EF39CB" w:rsidRPr="00032D6E" w:rsidRDefault="00EF39CB" w:rsidP="002B073A">
      <w:pPr>
        <w:rPr>
          <w:rFonts w:ascii="Times New Roman" w:hAnsi="Times New Roman" w:cs="Times New Roman"/>
          <w:b/>
          <w:bCs/>
          <w:i/>
          <w:iCs/>
        </w:rPr>
      </w:pPr>
    </w:p>
    <w:p w14:paraId="4CB6133E" w14:textId="54527005" w:rsidR="00EF39CB" w:rsidRPr="00032D6E" w:rsidRDefault="002B073A" w:rsidP="002B073A">
      <w:pPr>
        <w:rPr>
          <w:rFonts w:ascii="Times New Roman" w:hAnsi="Times New Roman" w:cs="Times New Roman"/>
          <w:i/>
          <w:iCs/>
        </w:rPr>
      </w:pPr>
      <w:r w:rsidRPr="00032D6E">
        <w:rPr>
          <w:rFonts w:ascii="Times New Roman" w:hAnsi="Times New Roman" w:cs="Times New Roman"/>
          <w:b/>
          <w:bCs/>
        </w:rPr>
        <w:t>Global parameters</w:t>
      </w:r>
      <w:r w:rsidRPr="00032D6E">
        <w:rPr>
          <w:rFonts w:ascii="Times New Roman" w:hAnsi="Times New Roman" w:cs="Times New Roman"/>
        </w:rPr>
        <w:t xml:space="preserve"> </w:t>
      </w:r>
      <w:proofErr w:type="gramStart"/>
      <w:r w:rsidRPr="00032D6E">
        <w:rPr>
          <w:rFonts w:ascii="Times New Roman" w:hAnsi="Times New Roman" w:cs="Times New Roman"/>
        </w:rPr>
        <w:t>include:</w:t>
      </w:r>
      <w:proofErr w:type="gramEnd"/>
      <w:r w:rsidR="00EF39CB" w:rsidRPr="00032D6E">
        <w:rPr>
          <w:rFonts w:ascii="Times New Roman" w:hAnsi="Times New Roman" w:cs="Times New Roman"/>
        </w:rPr>
        <w:t xml:space="preserve"> </w:t>
      </w:r>
      <w:proofErr w:type="spellStart"/>
      <w:r w:rsidR="00EF39CB" w:rsidRPr="00032D6E">
        <w:rPr>
          <w:rFonts w:ascii="Times New Roman" w:hAnsi="Times New Roman" w:cs="Times New Roman"/>
          <w:i/>
          <w:iCs/>
        </w:rPr>
        <w:t>run_id</w:t>
      </w:r>
      <w:proofErr w:type="spellEnd"/>
      <w:r w:rsidR="00EF39CB" w:rsidRPr="00032D6E">
        <w:rPr>
          <w:rFonts w:ascii="Times New Roman" w:hAnsi="Times New Roman" w:cs="Times New Roman"/>
        </w:rPr>
        <w:t>, datetime,</w:t>
      </w:r>
      <w:r w:rsidRPr="00032D6E">
        <w:rPr>
          <w:rFonts w:ascii="Times New Roman" w:hAnsi="Times New Roman" w:cs="Times New Roman"/>
        </w:rPr>
        <w:t xml:space="preserve"> </w:t>
      </w:r>
      <w:proofErr w:type="spellStart"/>
      <w:r w:rsidR="00EF39CB" w:rsidRPr="00032D6E">
        <w:rPr>
          <w:rFonts w:ascii="Times New Roman" w:hAnsi="Times New Roman" w:cs="Times New Roman"/>
          <w:i/>
          <w:iCs/>
        </w:rPr>
        <w:t>num_</w:t>
      </w:r>
      <w:r w:rsidRPr="00032D6E">
        <w:rPr>
          <w:rFonts w:ascii="Times New Roman" w:hAnsi="Times New Roman" w:cs="Times New Roman"/>
          <w:i/>
          <w:iCs/>
        </w:rPr>
        <w:t>a</w:t>
      </w:r>
      <w:r w:rsidR="00EF39CB" w:rsidRPr="00032D6E">
        <w:rPr>
          <w:rFonts w:ascii="Times New Roman" w:hAnsi="Times New Roman" w:cs="Times New Roman"/>
          <w:i/>
          <w:iCs/>
        </w:rPr>
        <w:t>gents</w:t>
      </w:r>
      <w:proofErr w:type="spellEnd"/>
      <w:r w:rsidRPr="00032D6E">
        <w:rPr>
          <w:rFonts w:ascii="Times New Roman" w:hAnsi="Times New Roman" w:cs="Times New Roman"/>
          <w:i/>
          <w:iCs/>
        </w:rPr>
        <w:t xml:space="preserve">, </w:t>
      </w:r>
      <w:proofErr w:type="spellStart"/>
      <w:r w:rsidR="00EF39CB" w:rsidRPr="00032D6E">
        <w:rPr>
          <w:rFonts w:ascii="Times New Roman" w:hAnsi="Times New Roman" w:cs="Times New Roman"/>
          <w:i/>
          <w:iCs/>
        </w:rPr>
        <w:t>num_sources</w:t>
      </w:r>
      <w:proofErr w:type="spellEnd"/>
      <w:r w:rsidRPr="00032D6E">
        <w:rPr>
          <w:rFonts w:ascii="Times New Roman" w:hAnsi="Times New Roman" w:cs="Times New Roman"/>
          <w:i/>
          <w:iCs/>
        </w:rPr>
        <w:t xml:space="preserve">, </w:t>
      </w:r>
      <w:proofErr w:type="spellStart"/>
      <w:r w:rsidR="00EF39CB" w:rsidRPr="00032D6E">
        <w:rPr>
          <w:rFonts w:ascii="Times New Roman" w:hAnsi="Times New Roman" w:cs="Times New Roman"/>
          <w:i/>
          <w:iCs/>
        </w:rPr>
        <w:t>num_nuttree</w:t>
      </w:r>
      <w:proofErr w:type="spellEnd"/>
      <w:r w:rsidRPr="00032D6E">
        <w:rPr>
          <w:rFonts w:ascii="Times New Roman" w:hAnsi="Times New Roman" w:cs="Times New Roman"/>
          <w:i/>
          <w:iCs/>
        </w:rPr>
        <w:t>,</w:t>
      </w:r>
      <w:r w:rsidR="00EF39CB" w:rsidRPr="00032D6E">
        <w:rPr>
          <w:rFonts w:ascii="Times New Roman" w:hAnsi="Times New Roman" w:cs="Times New Roman"/>
          <w:i/>
          <w:iCs/>
        </w:rPr>
        <w:t xml:space="preserve"> </w:t>
      </w:r>
      <w:proofErr w:type="spellStart"/>
      <w:r w:rsidR="00EF39CB" w:rsidRPr="00032D6E">
        <w:rPr>
          <w:rFonts w:ascii="Times New Roman" w:hAnsi="Times New Roman" w:cs="Times New Roman"/>
          <w:i/>
          <w:iCs/>
        </w:rPr>
        <w:t>treesdie</w:t>
      </w:r>
      <w:proofErr w:type="spellEnd"/>
      <w:r w:rsidR="00EF39CB" w:rsidRPr="00032D6E">
        <w:rPr>
          <w:rFonts w:ascii="Times New Roman" w:hAnsi="Times New Roman" w:cs="Times New Roman"/>
          <w:i/>
          <w:iCs/>
        </w:rPr>
        <w:t xml:space="preserve">, </w:t>
      </w:r>
      <w:proofErr w:type="spellStart"/>
      <w:r w:rsidR="00EF39CB" w:rsidRPr="00032D6E">
        <w:rPr>
          <w:rFonts w:ascii="Times New Roman" w:hAnsi="Times New Roman" w:cs="Times New Roman"/>
          <w:i/>
          <w:iCs/>
        </w:rPr>
        <w:t>max_ts</w:t>
      </w:r>
      <w:proofErr w:type="spellEnd"/>
      <w:r w:rsidR="00EF39CB" w:rsidRPr="00032D6E">
        <w:rPr>
          <w:rFonts w:ascii="Times New Roman" w:hAnsi="Times New Roman" w:cs="Times New Roman"/>
          <w:i/>
          <w:iCs/>
        </w:rPr>
        <w:t xml:space="preserve">, </w:t>
      </w:r>
      <w:proofErr w:type="spellStart"/>
      <w:r w:rsidR="00EF39CB" w:rsidRPr="00032D6E">
        <w:rPr>
          <w:rFonts w:ascii="Times New Roman" w:hAnsi="Times New Roman" w:cs="Times New Roman"/>
          <w:i/>
          <w:iCs/>
        </w:rPr>
        <w:t>search_radius</w:t>
      </w:r>
      <w:proofErr w:type="spellEnd"/>
      <w:r w:rsidR="00EF39CB" w:rsidRPr="00032D6E">
        <w:rPr>
          <w:rFonts w:ascii="Times New Roman" w:hAnsi="Times New Roman" w:cs="Times New Roman"/>
          <w:i/>
          <w:iCs/>
        </w:rPr>
        <w:t xml:space="preserve">, </w:t>
      </w:r>
      <w:proofErr w:type="spellStart"/>
      <w:r w:rsidR="00EF39CB" w:rsidRPr="00032D6E">
        <w:rPr>
          <w:rFonts w:ascii="Times New Roman" w:hAnsi="Times New Roman" w:cs="Times New Roman"/>
          <w:i/>
          <w:iCs/>
        </w:rPr>
        <w:t>exp_name</w:t>
      </w:r>
      <w:proofErr w:type="spellEnd"/>
      <w:r w:rsidR="00EF39CB" w:rsidRPr="00032D6E">
        <w:rPr>
          <w:rFonts w:ascii="Times New Roman" w:hAnsi="Times New Roman" w:cs="Times New Roman"/>
          <w:i/>
          <w:iCs/>
        </w:rPr>
        <w:t xml:space="preserve">, </w:t>
      </w:r>
      <w:proofErr w:type="spellStart"/>
      <w:r w:rsidR="00EF39CB" w:rsidRPr="00032D6E">
        <w:rPr>
          <w:rFonts w:ascii="Times New Roman" w:hAnsi="Times New Roman" w:cs="Times New Roman"/>
          <w:i/>
          <w:iCs/>
        </w:rPr>
        <w:t>runs_path</w:t>
      </w:r>
      <w:proofErr w:type="spellEnd"/>
      <w:r w:rsidR="00EF39CB" w:rsidRPr="00032D6E">
        <w:rPr>
          <w:rFonts w:ascii="Times New Roman" w:hAnsi="Times New Roman" w:cs="Times New Roman"/>
          <w:i/>
          <w:iCs/>
        </w:rPr>
        <w:t xml:space="preserve">, </w:t>
      </w:r>
      <w:proofErr w:type="spellStart"/>
      <w:r w:rsidR="00EF39CB" w:rsidRPr="00032D6E">
        <w:rPr>
          <w:rFonts w:ascii="Times New Roman" w:hAnsi="Times New Roman" w:cs="Times New Roman"/>
          <w:i/>
          <w:iCs/>
        </w:rPr>
        <w:t>sql</w:t>
      </w:r>
      <w:proofErr w:type="spellEnd"/>
      <w:r w:rsidR="00EF39CB" w:rsidRPr="00032D6E">
        <w:rPr>
          <w:rFonts w:ascii="Times New Roman" w:hAnsi="Times New Roman" w:cs="Times New Roman"/>
          <w:i/>
          <w:iCs/>
        </w:rPr>
        <w:t xml:space="preserve">, </w:t>
      </w:r>
      <w:proofErr w:type="spellStart"/>
      <w:r w:rsidR="00EF39CB" w:rsidRPr="00032D6E">
        <w:rPr>
          <w:rFonts w:ascii="Times New Roman" w:hAnsi="Times New Roman" w:cs="Times New Roman"/>
          <w:i/>
          <w:iCs/>
        </w:rPr>
        <w:t>mem_safe</w:t>
      </w:r>
      <w:proofErr w:type="spellEnd"/>
      <w:r w:rsidR="00EF39CB" w:rsidRPr="00032D6E">
        <w:rPr>
          <w:rFonts w:ascii="Times New Roman" w:hAnsi="Times New Roman" w:cs="Times New Roman"/>
          <w:i/>
          <w:iCs/>
        </w:rPr>
        <w:t>, schedule, grid, timestep, running</w:t>
      </w:r>
    </w:p>
    <w:p w14:paraId="1C1AB677" w14:textId="0B7145D8" w:rsidR="002B073A" w:rsidRPr="00032D6E" w:rsidRDefault="002B073A" w:rsidP="002B073A">
      <w:pPr>
        <w:rPr>
          <w:rFonts w:ascii="Times New Roman" w:hAnsi="Times New Roman" w:cs="Times New Roman"/>
          <w:b/>
          <w:bCs/>
          <w:i/>
          <w:iCs/>
        </w:rPr>
      </w:pPr>
    </w:p>
    <w:p w14:paraId="68548A1D" w14:textId="4D21BDD5" w:rsidR="00EF39CB" w:rsidRPr="00032D6E" w:rsidRDefault="00EF39CB" w:rsidP="002B073A">
      <w:pPr>
        <w:rPr>
          <w:rFonts w:ascii="Times New Roman" w:hAnsi="Times New Roman" w:cs="Times New Roman"/>
        </w:rPr>
      </w:pPr>
      <w:proofErr w:type="spellStart"/>
      <w:r w:rsidRPr="00032D6E">
        <w:rPr>
          <w:rFonts w:ascii="Times New Roman" w:hAnsi="Times New Roman" w:cs="Times New Roman"/>
          <w:i/>
          <w:iCs/>
        </w:rPr>
        <w:t>run_id</w:t>
      </w:r>
      <w:proofErr w:type="spellEnd"/>
      <w:r w:rsidRPr="00032D6E">
        <w:rPr>
          <w:rFonts w:ascii="Times New Roman" w:hAnsi="Times New Roman" w:cs="Times New Roman"/>
          <w:i/>
          <w:iCs/>
        </w:rPr>
        <w:t xml:space="preserve"> </w:t>
      </w:r>
      <w:r w:rsidRPr="00032D6E">
        <w:rPr>
          <w:rFonts w:ascii="Times New Roman" w:hAnsi="Times New Roman" w:cs="Times New Roman"/>
        </w:rPr>
        <w:t xml:space="preserve">is a randomly generated six character long alpha numeric string that is unique to the current iteration of the model. Every instantiation of the model receives its own unique id. </w:t>
      </w:r>
    </w:p>
    <w:p w14:paraId="227C769D" w14:textId="1BDF1D89" w:rsidR="00EF39CB" w:rsidRPr="00032D6E" w:rsidRDefault="00EF39CB" w:rsidP="002B073A">
      <w:pPr>
        <w:rPr>
          <w:rFonts w:ascii="Times New Roman" w:hAnsi="Times New Roman" w:cs="Times New Roman"/>
        </w:rPr>
      </w:pPr>
    </w:p>
    <w:p w14:paraId="597CC298" w14:textId="19EFA0E7" w:rsidR="00EF39CB" w:rsidRPr="00032D6E" w:rsidRDefault="00EF39CB" w:rsidP="002B073A">
      <w:pPr>
        <w:rPr>
          <w:rFonts w:ascii="Times New Roman" w:hAnsi="Times New Roman" w:cs="Times New Roman"/>
        </w:rPr>
      </w:pPr>
      <w:r w:rsidRPr="00032D6E">
        <w:rPr>
          <w:rFonts w:ascii="Times New Roman" w:hAnsi="Times New Roman" w:cs="Times New Roman"/>
          <w:i/>
          <w:iCs/>
        </w:rPr>
        <w:t xml:space="preserve">datetime </w:t>
      </w:r>
      <w:r w:rsidRPr="00032D6E">
        <w:rPr>
          <w:rFonts w:ascii="Times New Roman" w:hAnsi="Times New Roman" w:cs="Times New Roman"/>
        </w:rPr>
        <w:t xml:space="preserve">is the time and date that the iteration of the model began. </w:t>
      </w:r>
    </w:p>
    <w:p w14:paraId="763286FB" w14:textId="77777777" w:rsidR="00EF39CB" w:rsidRPr="00032D6E" w:rsidRDefault="00EF39CB" w:rsidP="002B073A">
      <w:pPr>
        <w:rPr>
          <w:rFonts w:ascii="Times New Roman" w:hAnsi="Times New Roman" w:cs="Times New Roman"/>
          <w:b/>
          <w:bCs/>
          <w:i/>
          <w:iCs/>
        </w:rPr>
      </w:pPr>
    </w:p>
    <w:p w14:paraId="47D6C115" w14:textId="6C21E1CB" w:rsidR="002B073A" w:rsidRPr="00032D6E" w:rsidRDefault="00EF39CB" w:rsidP="002B073A">
      <w:pPr>
        <w:rPr>
          <w:rFonts w:ascii="Times New Roman" w:hAnsi="Times New Roman" w:cs="Times New Roman"/>
        </w:rPr>
      </w:pPr>
      <w:proofErr w:type="spellStart"/>
      <w:r w:rsidRPr="00032D6E">
        <w:rPr>
          <w:rFonts w:ascii="Times New Roman" w:hAnsi="Times New Roman" w:cs="Times New Roman"/>
          <w:i/>
          <w:iCs/>
        </w:rPr>
        <w:t>num_</w:t>
      </w:r>
      <w:r w:rsidR="002B073A" w:rsidRPr="00032D6E">
        <w:rPr>
          <w:rFonts w:ascii="Times New Roman" w:hAnsi="Times New Roman" w:cs="Times New Roman"/>
          <w:i/>
          <w:iCs/>
        </w:rPr>
        <w:t>a</w:t>
      </w:r>
      <w:r w:rsidRPr="00032D6E">
        <w:rPr>
          <w:rFonts w:ascii="Times New Roman" w:hAnsi="Times New Roman" w:cs="Times New Roman"/>
          <w:i/>
          <w:iCs/>
        </w:rPr>
        <w:t>gents</w:t>
      </w:r>
      <w:proofErr w:type="spellEnd"/>
      <w:r w:rsidR="00735A58" w:rsidRPr="00032D6E">
        <w:rPr>
          <w:rFonts w:ascii="Times New Roman" w:hAnsi="Times New Roman" w:cs="Times New Roman"/>
          <w:i/>
          <w:iCs/>
        </w:rPr>
        <w:t xml:space="preserve"> </w:t>
      </w:r>
      <w:proofErr w:type="gramStart"/>
      <w:r w:rsidR="00735A58" w:rsidRPr="00032D6E">
        <w:rPr>
          <w:rFonts w:ascii="Times New Roman" w:hAnsi="Times New Roman" w:cs="Times New Roman"/>
        </w:rPr>
        <w:t>is</w:t>
      </w:r>
      <w:proofErr w:type="gramEnd"/>
      <w:r w:rsidR="002B073A" w:rsidRPr="00032D6E">
        <w:rPr>
          <w:rFonts w:ascii="Times New Roman" w:hAnsi="Times New Roman" w:cs="Times New Roman"/>
        </w:rPr>
        <w:t xml:space="preserve"> user defined numerical value passed to the model determining the number of </w:t>
      </w:r>
      <w:r w:rsidRPr="00032D6E">
        <w:rPr>
          <w:rFonts w:ascii="Times New Roman" w:hAnsi="Times New Roman" w:cs="Times New Roman"/>
        </w:rPr>
        <w:t xml:space="preserve">Primates </w:t>
      </w:r>
      <w:r w:rsidR="002B073A" w:rsidRPr="00032D6E">
        <w:rPr>
          <w:rFonts w:ascii="Times New Roman" w:hAnsi="Times New Roman" w:cs="Times New Roman"/>
        </w:rPr>
        <w:t>to be included in the model</w:t>
      </w:r>
      <w:r w:rsidRPr="00032D6E">
        <w:rPr>
          <w:rFonts w:ascii="Times New Roman" w:hAnsi="Times New Roman" w:cs="Times New Roman"/>
        </w:rPr>
        <w:t xml:space="preserve"> run.</w:t>
      </w:r>
    </w:p>
    <w:p w14:paraId="14BA11E8" w14:textId="77777777" w:rsidR="002B073A" w:rsidRPr="00032D6E" w:rsidRDefault="002B073A" w:rsidP="002B073A">
      <w:pPr>
        <w:ind w:left="720"/>
        <w:rPr>
          <w:rFonts w:ascii="Times New Roman" w:hAnsi="Times New Roman" w:cs="Times New Roman"/>
          <w:i/>
          <w:iCs/>
        </w:rPr>
      </w:pPr>
    </w:p>
    <w:p w14:paraId="414DAB80" w14:textId="6D4B99BE" w:rsidR="002B073A" w:rsidRPr="00032D6E" w:rsidRDefault="00EF39CB" w:rsidP="00EF39CB">
      <w:pPr>
        <w:rPr>
          <w:rFonts w:ascii="Times New Roman" w:hAnsi="Times New Roman" w:cs="Times New Roman"/>
        </w:rPr>
      </w:pPr>
      <w:proofErr w:type="spellStart"/>
      <w:r w:rsidRPr="00032D6E">
        <w:rPr>
          <w:rFonts w:ascii="Times New Roman" w:hAnsi="Times New Roman" w:cs="Times New Roman"/>
          <w:i/>
          <w:iCs/>
        </w:rPr>
        <w:t>num_</w:t>
      </w:r>
      <w:r w:rsidR="002B073A" w:rsidRPr="00032D6E">
        <w:rPr>
          <w:rFonts w:ascii="Times New Roman" w:hAnsi="Times New Roman" w:cs="Times New Roman"/>
          <w:i/>
          <w:iCs/>
        </w:rPr>
        <w:t>s</w:t>
      </w:r>
      <w:r w:rsidRPr="00032D6E">
        <w:rPr>
          <w:rFonts w:ascii="Times New Roman" w:hAnsi="Times New Roman" w:cs="Times New Roman"/>
          <w:i/>
          <w:iCs/>
        </w:rPr>
        <w:t>ources</w:t>
      </w:r>
      <w:proofErr w:type="spellEnd"/>
      <w:r w:rsidR="00735A58" w:rsidRPr="00032D6E">
        <w:rPr>
          <w:rFonts w:ascii="Times New Roman" w:hAnsi="Times New Roman" w:cs="Times New Roman"/>
          <w:i/>
          <w:iCs/>
        </w:rPr>
        <w:t xml:space="preserve"> </w:t>
      </w:r>
      <w:proofErr w:type="gramStart"/>
      <w:r w:rsidR="00735A58" w:rsidRPr="00032D6E">
        <w:rPr>
          <w:rFonts w:ascii="Times New Roman" w:hAnsi="Times New Roman" w:cs="Times New Roman"/>
        </w:rPr>
        <w:t>is</w:t>
      </w:r>
      <w:proofErr w:type="gramEnd"/>
      <w:r w:rsidR="002B073A" w:rsidRPr="00032D6E">
        <w:rPr>
          <w:rFonts w:ascii="Times New Roman" w:hAnsi="Times New Roman" w:cs="Times New Roman"/>
        </w:rPr>
        <w:t xml:space="preserve"> user defined numerical value passed to the model determining the number Sources</w:t>
      </w:r>
      <w:r w:rsidR="002B073A" w:rsidRPr="00032D6E">
        <w:rPr>
          <w:rFonts w:ascii="Times New Roman" w:hAnsi="Times New Roman" w:cs="Times New Roman"/>
          <w:b/>
          <w:bCs/>
          <w:i/>
          <w:iCs/>
        </w:rPr>
        <w:t xml:space="preserve"> </w:t>
      </w:r>
      <w:r w:rsidR="002B073A" w:rsidRPr="00032D6E">
        <w:rPr>
          <w:rFonts w:ascii="Times New Roman" w:hAnsi="Times New Roman" w:cs="Times New Roman"/>
        </w:rPr>
        <w:t>to be included in the model</w:t>
      </w:r>
      <w:r w:rsidRPr="00032D6E">
        <w:rPr>
          <w:rFonts w:ascii="Times New Roman" w:hAnsi="Times New Roman" w:cs="Times New Roman"/>
        </w:rPr>
        <w:t xml:space="preserve"> run.</w:t>
      </w:r>
    </w:p>
    <w:p w14:paraId="5BB92C82" w14:textId="77777777" w:rsidR="002B073A" w:rsidRPr="00032D6E" w:rsidRDefault="002B073A" w:rsidP="002B073A">
      <w:pPr>
        <w:ind w:left="720"/>
        <w:rPr>
          <w:rFonts w:ascii="Times New Roman" w:hAnsi="Times New Roman" w:cs="Times New Roman"/>
        </w:rPr>
      </w:pPr>
    </w:p>
    <w:p w14:paraId="69ED5D5A" w14:textId="76B8A751" w:rsidR="002B073A" w:rsidRPr="00032D6E" w:rsidRDefault="00EF39CB" w:rsidP="00EF39CB">
      <w:pPr>
        <w:rPr>
          <w:rFonts w:ascii="Times New Roman" w:hAnsi="Times New Roman" w:cs="Times New Roman"/>
        </w:rPr>
      </w:pPr>
      <w:proofErr w:type="spellStart"/>
      <w:r w:rsidRPr="00032D6E">
        <w:rPr>
          <w:rFonts w:ascii="Times New Roman" w:hAnsi="Times New Roman" w:cs="Times New Roman"/>
          <w:i/>
          <w:iCs/>
        </w:rPr>
        <w:t>Num_</w:t>
      </w:r>
      <w:r w:rsidR="002B073A" w:rsidRPr="00032D6E">
        <w:rPr>
          <w:rFonts w:ascii="Times New Roman" w:hAnsi="Times New Roman" w:cs="Times New Roman"/>
          <w:i/>
          <w:iCs/>
        </w:rPr>
        <w:t>n</w:t>
      </w:r>
      <w:r w:rsidR="00735A58" w:rsidRPr="00032D6E">
        <w:rPr>
          <w:rFonts w:ascii="Times New Roman" w:hAnsi="Times New Roman" w:cs="Times New Roman"/>
          <w:i/>
          <w:iCs/>
        </w:rPr>
        <w:t>uttree</w:t>
      </w:r>
      <w:proofErr w:type="spellEnd"/>
      <w:r w:rsidR="00735A58" w:rsidRPr="00032D6E">
        <w:rPr>
          <w:rFonts w:ascii="Times New Roman" w:hAnsi="Times New Roman" w:cs="Times New Roman"/>
          <w:i/>
          <w:iCs/>
        </w:rPr>
        <w:t xml:space="preserve"> </w:t>
      </w:r>
      <w:r w:rsidR="00735A58" w:rsidRPr="00032D6E">
        <w:rPr>
          <w:rFonts w:ascii="Times New Roman" w:hAnsi="Times New Roman" w:cs="Times New Roman"/>
        </w:rPr>
        <w:t>is</w:t>
      </w:r>
      <w:r w:rsidR="002B073A" w:rsidRPr="00032D6E">
        <w:rPr>
          <w:rFonts w:ascii="Times New Roman" w:hAnsi="Times New Roman" w:cs="Times New Roman"/>
        </w:rPr>
        <w:t xml:space="preserve"> user defined numerical value passed to the model determining the number of </w:t>
      </w:r>
      <w:r w:rsidR="00735A58" w:rsidRPr="00032D6E">
        <w:rPr>
          <w:rFonts w:ascii="Times New Roman" w:hAnsi="Times New Roman" w:cs="Times New Roman"/>
        </w:rPr>
        <w:t xml:space="preserve">Trees </w:t>
      </w:r>
      <w:r w:rsidR="002B073A" w:rsidRPr="00032D6E">
        <w:rPr>
          <w:rFonts w:ascii="Times New Roman" w:hAnsi="Times New Roman" w:cs="Times New Roman"/>
        </w:rPr>
        <w:t>to be included in the model.</w:t>
      </w:r>
    </w:p>
    <w:p w14:paraId="522335A3" w14:textId="3DB0F0F0" w:rsidR="002B073A" w:rsidRPr="00032D6E" w:rsidRDefault="002B073A" w:rsidP="00735A58">
      <w:pPr>
        <w:rPr>
          <w:rFonts w:ascii="Times New Roman" w:hAnsi="Times New Roman" w:cs="Times New Roman"/>
        </w:rPr>
      </w:pPr>
    </w:p>
    <w:p w14:paraId="60FCBBFB" w14:textId="67ACD8F7" w:rsidR="00735A58" w:rsidRPr="00032D6E" w:rsidRDefault="00735A58" w:rsidP="00735A58">
      <w:pPr>
        <w:rPr>
          <w:rFonts w:ascii="Times New Roman" w:hAnsi="Times New Roman" w:cs="Times New Roman"/>
        </w:rPr>
      </w:pPr>
      <w:proofErr w:type="spellStart"/>
      <w:r w:rsidRPr="00032D6E">
        <w:rPr>
          <w:rFonts w:ascii="Times New Roman" w:hAnsi="Times New Roman" w:cs="Times New Roman"/>
          <w:i/>
          <w:iCs/>
        </w:rPr>
        <w:t>treesdie</w:t>
      </w:r>
      <w:proofErr w:type="spellEnd"/>
      <w:r w:rsidRPr="00032D6E">
        <w:rPr>
          <w:rFonts w:ascii="Times New Roman" w:hAnsi="Times New Roman" w:cs="Times New Roman"/>
          <w:i/>
          <w:iCs/>
        </w:rPr>
        <w:t xml:space="preserve"> </w:t>
      </w:r>
      <w:r w:rsidRPr="00032D6E">
        <w:rPr>
          <w:rFonts w:ascii="Times New Roman" w:hAnsi="Times New Roman" w:cs="Times New Roman"/>
        </w:rPr>
        <w:t>is user defined Boolean expression that determines whether Trees</w:t>
      </w:r>
      <w:r w:rsidRPr="00032D6E">
        <w:rPr>
          <w:rFonts w:ascii="Times New Roman" w:hAnsi="Times New Roman" w:cs="Times New Roman"/>
          <w:b/>
          <w:bCs/>
        </w:rPr>
        <w:t xml:space="preserve"> </w:t>
      </w:r>
      <w:r w:rsidRPr="00032D6E">
        <w:rPr>
          <w:rFonts w:ascii="Times New Roman" w:hAnsi="Times New Roman" w:cs="Times New Roman"/>
        </w:rPr>
        <w:t xml:space="preserve">can </w:t>
      </w:r>
      <w:proofErr w:type="gramStart"/>
      <w:r w:rsidRPr="00032D6E">
        <w:rPr>
          <w:rFonts w:ascii="Times New Roman" w:hAnsi="Times New Roman" w:cs="Times New Roman"/>
        </w:rPr>
        <w:t>die</w:t>
      </w:r>
      <w:proofErr w:type="gramEnd"/>
      <w:r w:rsidRPr="00032D6E">
        <w:rPr>
          <w:rFonts w:ascii="Times New Roman" w:hAnsi="Times New Roman" w:cs="Times New Roman"/>
        </w:rPr>
        <w:t xml:space="preserve"> and new ones can grow during the model run. True means that death and growth is possible. False means that Trees placed during the instantiation of the model remain unchanged for the duration of the run. </w:t>
      </w:r>
    </w:p>
    <w:p w14:paraId="6D0C6993" w14:textId="103B112F" w:rsidR="00735A58" w:rsidRPr="00032D6E" w:rsidRDefault="00735A58" w:rsidP="00735A58">
      <w:pPr>
        <w:rPr>
          <w:rFonts w:ascii="Times New Roman" w:hAnsi="Times New Roman" w:cs="Times New Roman"/>
        </w:rPr>
      </w:pPr>
    </w:p>
    <w:p w14:paraId="750F249E" w14:textId="79A05C9C" w:rsidR="00735A58" w:rsidRPr="00032D6E" w:rsidRDefault="00735A58" w:rsidP="00735A58">
      <w:pPr>
        <w:rPr>
          <w:rFonts w:ascii="Times New Roman" w:hAnsi="Times New Roman" w:cs="Times New Roman"/>
        </w:rPr>
      </w:pPr>
      <w:proofErr w:type="spellStart"/>
      <w:r w:rsidRPr="00032D6E">
        <w:rPr>
          <w:rFonts w:ascii="Times New Roman" w:hAnsi="Times New Roman" w:cs="Times New Roman"/>
          <w:i/>
          <w:iCs/>
        </w:rPr>
        <w:t>max_ts</w:t>
      </w:r>
      <w:proofErr w:type="spellEnd"/>
      <w:r w:rsidRPr="00032D6E">
        <w:rPr>
          <w:rFonts w:ascii="Times New Roman" w:hAnsi="Times New Roman" w:cs="Times New Roman"/>
        </w:rPr>
        <w:t xml:space="preserve"> is a numeric value corresponding to the the number of time-steps that the number is required to run for. </w:t>
      </w:r>
    </w:p>
    <w:p w14:paraId="7033DB4E" w14:textId="3970525C" w:rsidR="00735A58" w:rsidRPr="00032D6E" w:rsidRDefault="00735A58" w:rsidP="00735A58">
      <w:pPr>
        <w:rPr>
          <w:rFonts w:ascii="Times New Roman" w:hAnsi="Times New Roman" w:cs="Times New Roman"/>
        </w:rPr>
      </w:pPr>
      <w:proofErr w:type="spellStart"/>
      <w:r w:rsidRPr="00032D6E">
        <w:rPr>
          <w:rFonts w:ascii="Times New Roman" w:hAnsi="Times New Roman" w:cs="Times New Roman"/>
          <w:i/>
          <w:iCs/>
        </w:rPr>
        <w:t>search_radius</w:t>
      </w:r>
      <w:proofErr w:type="spellEnd"/>
      <w:r w:rsidRPr="00032D6E">
        <w:rPr>
          <w:rFonts w:ascii="Times New Roman" w:hAnsi="Times New Roman" w:cs="Times New Roman"/>
        </w:rPr>
        <w:t xml:space="preserve"> is </w:t>
      </w:r>
      <w:proofErr w:type="gramStart"/>
      <w:r w:rsidRPr="00032D6E">
        <w:rPr>
          <w:rFonts w:ascii="Times New Roman" w:hAnsi="Times New Roman" w:cs="Times New Roman"/>
        </w:rPr>
        <w:t>a</w:t>
      </w:r>
      <w:proofErr w:type="gramEnd"/>
      <w:r w:rsidRPr="00032D6E">
        <w:rPr>
          <w:rFonts w:ascii="Times New Roman" w:hAnsi="Times New Roman" w:cs="Times New Roman"/>
        </w:rPr>
        <w:t xml:space="preserve"> integer value that reflects the distance that the user would like primate agents to search for stone. </w:t>
      </w:r>
    </w:p>
    <w:p w14:paraId="63CA8103" w14:textId="77777777" w:rsidR="00735A58" w:rsidRPr="00032D6E" w:rsidRDefault="00735A58" w:rsidP="00735A58">
      <w:pPr>
        <w:rPr>
          <w:rFonts w:ascii="Times New Roman" w:hAnsi="Times New Roman" w:cs="Times New Roman"/>
        </w:rPr>
      </w:pPr>
    </w:p>
    <w:p w14:paraId="180DC2FD" w14:textId="6F520AAC" w:rsidR="00735A58" w:rsidRPr="00032D6E" w:rsidRDefault="00735A58" w:rsidP="00735A58">
      <w:pPr>
        <w:rPr>
          <w:rFonts w:ascii="Times New Roman" w:hAnsi="Times New Roman" w:cs="Times New Roman"/>
        </w:rPr>
      </w:pPr>
      <w:proofErr w:type="spellStart"/>
      <w:r w:rsidRPr="00032D6E">
        <w:rPr>
          <w:rFonts w:ascii="Times New Roman" w:hAnsi="Times New Roman" w:cs="Times New Roman"/>
          <w:i/>
          <w:iCs/>
        </w:rPr>
        <w:t>exp_name</w:t>
      </w:r>
      <w:proofErr w:type="spellEnd"/>
      <w:r w:rsidRPr="00032D6E">
        <w:rPr>
          <w:rFonts w:ascii="Times New Roman" w:hAnsi="Times New Roman" w:cs="Times New Roman"/>
        </w:rPr>
        <w:t xml:space="preserve"> is a user defined string that is the name of SQL database </w:t>
      </w:r>
      <w:proofErr w:type="gramStart"/>
      <w:r w:rsidRPr="00032D6E">
        <w:rPr>
          <w:rFonts w:ascii="Times New Roman" w:hAnsi="Times New Roman" w:cs="Times New Roman"/>
        </w:rPr>
        <w:t xml:space="preserve">where </w:t>
      </w:r>
      <w:r w:rsidR="00426C71" w:rsidRPr="00032D6E">
        <w:rPr>
          <w:rFonts w:ascii="Times New Roman" w:hAnsi="Times New Roman" w:cs="Times New Roman"/>
        </w:rPr>
        <w:t xml:space="preserve"> output</w:t>
      </w:r>
      <w:proofErr w:type="gramEnd"/>
      <w:r w:rsidR="00426C71" w:rsidRPr="00032D6E">
        <w:rPr>
          <w:rFonts w:ascii="Times New Roman" w:hAnsi="Times New Roman" w:cs="Times New Roman"/>
        </w:rPr>
        <w:t xml:space="preserve"> of the model is saved.</w:t>
      </w:r>
    </w:p>
    <w:p w14:paraId="6F00AF88" w14:textId="2A91CEE0" w:rsidR="00426C71" w:rsidRPr="00032D6E" w:rsidRDefault="00426C71" w:rsidP="00735A58">
      <w:pPr>
        <w:rPr>
          <w:rFonts w:ascii="Times New Roman" w:hAnsi="Times New Roman" w:cs="Times New Roman"/>
        </w:rPr>
      </w:pPr>
    </w:p>
    <w:p w14:paraId="17A29D4C" w14:textId="6883FD01" w:rsidR="00426C71" w:rsidRPr="00032D6E" w:rsidRDefault="00426C71" w:rsidP="00735A58">
      <w:pPr>
        <w:rPr>
          <w:rFonts w:ascii="Times New Roman" w:hAnsi="Times New Roman" w:cs="Times New Roman"/>
        </w:rPr>
      </w:pPr>
      <w:proofErr w:type="spellStart"/>
      <w:r w:rsidRPr="00032D6E">
        <w:rPr>
          <w:rFonts w:ascii="Times New Roman" w:hAnsi="Times New Roman" w:cs="Times New Roman"/>
          <w:i/>
          <w:iCs/>
        </w:rPr>
        <w:t>runs_path</w:t>
      </w:r>
      <w:proofErr w:type="spellEnd"/>
      <w:r w:rsidRPr="00032D6E">
        <w:rPr>
          <w:rFonts w:ascii="Times New Roman" w:hAnsi="Times New Roman" w:cs="Times New Roman"/>
          <w:i/>
          <w:iCs/>
        </w:rPr>
        <w:t xml:space="preserve"> </w:t>
      </w:r>
      <w:r w:rsidRPr="00032D6E">
        <w:rPr>
          <w:rFonts w:ascii="Times New Roman" w:hAnsi="Times New Roman" w:cs="Times New Roman"/>
        </w:rPr>
        <w:t>is an automatically generated pathway where the results of each model run will be saved.</w:t>
      </w:r>
    </w:p>
    <w:p w14:paraId="3EF37CF4" w14:textId="1E0D6B51" w:rsidR="00426C71" w:rsidRPr="00032D6E" w:rsidRDefault="00426C71" w:rsidP="00735A58">
      <w:pPr>
        <w:rPr>
          <w:rFonts w:ascii="Times New Roman" w:hAnsi="Times New Roman" w:cs="Times New Roman"/>
        </w:rPr>
      </w:pPr>
    </w:p>
    <w:p w14:paraId="75F90638" w14:textId="77777777" w:rsidR="00426C71" w:rsidRPr="00032D6E" w:rsidRDefault="00426C71" w:rsidP="00735A58">
      <w:pPr>
        <w:rPr>
          <w:rFonts w:ascii="Times New Roman" w:hAnsi="Times New Roman" w:cs="Times New Roman"/>
        </w:rPr>
      </w:pPr>
      <w:proofErr w:type="spellStart"/>
      <w:r w:rsidRPr="00032D6E">
        <w:rPr>
          <w:rFonts w:ascii="Times New Roman" w:hAnsi="Times New Roman" w:cs="Times New Roman"/>
          <w:i/>
          <w:iCs/>
        </w:rPr>
        <w:t>sql</w:t>
      </w:r>
      <w:proofErr w:type="spellEnd"/>
      <w:r w:rsidRPr="00032D6E">
        <w:rPr>
          <w:rFonts w:ascii="Times New Roman" w:hAnsi="Times New Roman" w:cs="Times New Roman"/>
          <w:i/>
          <w:iCs/>
        </w:rPr>
        <w:t xml:space="preserve"> </w:t>
      </w:r>
      <w:r w:rsidRPr="00032D6E">
        <w:rPr>
          <w:rFonts w:ascii="Times New Roman" w:hAnsi="Times New Roman" w:cs="Times New Roman"/>
        </w:rPr>
        <w:t xml:space="preserve">is an automatically generated pathway referring to the SQL database where the runs will be saved. </w:t>
      </w:r>
    </w:p>
    <w:p w14:paraId="129BD7A5" w14:textId="77777777" w:rsidR="00426C71" w:rsidRPr="00032D6E" w:rsidRDefault="00426C71" w:rsidP="00735A58">
      <w:pPr>
        <w:rPr>
          <w:rFonts w:ascii="Times New Roman" w:hAnsi="Times New Roman" w:cs="Times New Roman"/>
        </w:rPr>
      </w:pPr>
    </w:p>
    <w:p w14:paraId="03DAD1A1" w14:textId="121F6016" w:rsidR="00426C71" w:rsidRPr="00032D6E" w:rsidRDefault="00426C71" w:rsidP="00735A58">
      <w:pPr>
        <w:rPr>
          <w:rFonts w:ascii="Times New Roman" w:hAnsi="Times New Roman" w:cs="Times New Roman"/>
        </w:rPr>
      </w:pPr>
      <w:proofErr w:type="spellStart"/>
      <w:r w:rsidRPr="00032D6E">
        <w:rPr>
          <w:rFonts w:ascii="Times New Roman" w:hAnsi="Times New Roman" w:cs="Times New Roman"/>
        </w:rPr>
        <w:t>mem_safe</w:t>
      </w:r>
      <w:proofErr w:type="spellEnd"/>
      <w:r w:rsidRPr="00032D6E">
        <w:rPr>
          <w:rFonts w:ascii="Times New Roman" w:hAnsi="Times New Roman" w:cs="Times New Roman"/>
        </w:rPr>
        <w:t xml:space="preserve"> is a True/False statement that determines whether exhausted Pounding Tools will </w:t>
      </w:r>
      <w:proofErr w:type="gramStart"/>
      <w:r w:rsidRPr="00032D6E">
        <w:rPr>
          <w:rFonts w:ascii="Times New Roman" w:hAnsi="Times New Roman" w:cs="Times New Roman"/>
        </w:rPr>
        <w:t>removed</w:t>
      </w:r>
      <w:proofErr w:type="gramEnd"/>
      <w:r w:rsidRPr="00032D6E">
        <w:rPr>
          <w:rFonts w:ascii="Times New Roman" w:hAnsi="Times New Roman" w:cs="Times New Roman"/>
        </w:rPr>
        <w:t xml:space="preserve"> from the model and written to the SQL database during the simulation (True) or will remain in memory until the end of each </w:t>
      </w:r>
      <w:proofErr w:type="spellStart"/>
      <w:r w:rsidRPr="00032D6E">
        <w:rPr>
          <w:rFonts w:ascii="Times New Roman" w:hAnsi="Times New Roman" w:cs="Times New Roman"/>
        </w:rPr>
        <w:t>simulational</w:t>
      </w:r>
      <w:proofErr w:type="spellEnd"/>
      <w:r w:rsidRPr="00032D6E">
        <w:rPr>
          <w:rFonts w:ascii="Times New Roman" w:hAnsi="Times New Roman" w:cs="Times New Roman"/>
        </w:rPr>
        <w:t xml:space="preserve"> (False). Setting this variable to True can be helpful for reducing the memory required by the model, particularly when parallelizing simulations. </w:t>
      </w:r>
    </w:p>
    <w:p w14:paraId="58B5DA4C" w14:textId="53847930" w:rsidR="00426C71" w:rsidRPr="00032D6E" w:rsidRDefault="00426C71" w:rsidP="00735A58">
      <w:pPr>
        <w:rPr>
          <w:rFonts w:ascii="Times New Roman" w:hAnsi="Times New Roman" w:cs="Times New Roman"/>
        </w:rPr>
      </w:pPr>
    </w:p>
    <w:p w14:paraId="1C2A0FA4" w14:textId="77E19584" w:rsidR="00426C71" w:rsidRPr="00032D6E" w:rsidRDefault="00426C71" w:rsidP="00735A58">
      <w:pPr>
        <w:rPr>
          <w:rFonts w:ascii="Times New Roman" w:hAnsi="Times New Roman" w:cs="Times New Roman"/>
        </w:rPr>
      </w:pPr>
      <w:r w:rsidRPr="00032D6E">
        <w:rPr>
          <w:rFonts w:ascii="Times New Roman" w:hAnsi="Times New Roman" w:cs="Times New Roman"/>
          <w:i/>
          <w:iCs/>
        </w:rPr>
        <w:t xml:space="preserve">schedule: </w:t>
      </w:r>
      <w:r w:rsidRPr="00032D6E">
        <w:rPr>
          <w:rFonts w:ascii="Times New Roman" w:hAnsi="Times New Roman" w:cs="Times New Roman"/>
        </w:rPr>
        <w:t xml:space="preserve">all models written using MESA must have a schedule attribute. This refers to how the model will activate each agent during the simulation. Agent behaviors as always scheduled using random activation. </w:t>
      </w:r>
    </w:p>
    <w:p w14:paraId="7F17F74E" w14:textId="6113C00E" w:rsidR="00426C71" w:rsidRPr="00032D6E" w:rsidRDefault="00426C71" w:rsidP="00735A58">
      <w:pPr>
        <w:rPr>
          <w:rFonts w:ascii="Times New Roman" w:hAnsi="Times New Roman" w:cs="Times New Roman"/>
        </w:rPr>
      </w:pPr>
    </w:p>
    <w:p w14:paraId="4DBBBE2A" w14:textId="39C3577D" w:rsidR="00426C71" w:rsidRPr="00032D6E" w:rsidRDefault="00426C71" w:rsidP="00735A58">
      <w:pPr>
        <w:rPr>
          <w:rFonts w:ascii="Times New Roman" w:hAnsi="Times New Roman" w:cs="Times New Roman"/>
        </w:rPr>
      </w:pPr>
      <w:r w:rsidRPr="00032D6E">
        <w:rPr>
          <w:rFonts w:ascii="Times New Roman" w:hAnsi="Times New Roman" w:cs="Times New Roman"/>
          <w:i/>
          <w:iCs/>
        </w:rPr>
        <w:t xml:space="preserve">grid:  </w:t>
      </w:r>
      <w:r w:rsidRPr="00032D6E">
        <w:rPr>
          <w:rFonts w:ascii="Times New Roman" w:hAnsi="Times New Roman" w:cs="Times New Roman"/>
        </w:rPr>
        <w:t xml:space="preserve">all models written using MESA must also have an attribute defining the type of grid space. The grid space in this model is set to multi grid. </w:t>
      </w:r>
    </w:p>
    <w:p w14:paraId="16001833" w14:textId="77777777" w:rsidR="00426C71" w:rsidRPr="00032D6E" w:rsidRDefault="00426C71" w:rsidP="00735A58">
      <w:pPr>
        <w:rPr>
          <w:rFonts w:ascii="Times New Roman" w:hAnsi="Times New Roman" w:cs="Times New Roman"/>
        </w:rPr>
      </w:pPr>
    </w:p>
    <w:p w14:paraId="2BCD964B" w14:textId="77777777" w:rsidR="002B073A" w:rsidRPr="00032D6E" w:rsidRDefault="002B073A" w:rsidP="00735A58">
      <w:pPr>
        <w:rPr>
          <w:rFonts w:ascii="Times New Roman" w:hAnsi="Times New Roman" w:cs="Times New Roman"/>
        </w:rPr>
      </w:pPr>
      <w:r w:rsidRPr="00032D6E">
        <w:rPr>
          <w:rFonts w:ascii="Times New Roman" w:hAnsi="Times New Roman" w:cs="Times New Roman"/>
          <w:i/>
          <w:iCs/>
        </w:rPr>
        <w:t xml:space="preserve">height: </w:t>
      </w:r>
      <w:r w:rsidRPr="00032D6E">
        <w:rPr>
          <w:rFonts w:ascii="Times New Roman" w:hAnsi="Times New Roman" w:cs="Times New Roman"/>
        </w:rPr>
        <w:t>A user</w:t>
      </w:r>
      <w:r w:rsidRPr="00032D6E">
        <w:rPr>
          <w:rFonts w:ascii="Times New Roman" w:hAnsi="Times New Roman" w:cs="Times New Roman"/>
          <w:i/>
          <w:iCs/>
        </w:rPr>
        <w:t xml:space="preserve"> </w:t>
      </w:r>
      <w:r w:rsidRPr="00032D6E">
        <w:rPr>
          <w:rFonts w:ascii="Times New Roman" w:hAnsi="Times New Roman" w:cs="Times New Roman"/>
        </w:rPr>
        <w:t>defined numerical value determining the size of the model environment along the y-axis</w:t>
      </w:r>
    </w:p>
    <w:p w14:paraId="090B7A31" w14:textId="77777777" w:rsidR="002B073A" w:rsidRPr="00032D6E" w:rsidRDefault="002B073A" w:rsidP="002B073A">
      <w:pPr>
        <w:ind w:left="720"/>
        <w:rPr>
          <w:rFonts w:ascii="Times New Roman" w:hAnsi="Times New Roman" w:cs="Times New Roman"/>
        </w:rPr>
      </w:pPr>
    </w:p>
    <w:p w14:paraId="185B4D18" w14:textId="77777777" w:rsidR="002B073A" w:rsidRPr="00032D6E" w:rsidRDefault="002B073A" w:rsidP="00735A58">
      <w:pPr>
        <w:rPr>
          <w:rFonts w:ascii="Times New Roman" w:hAnsi="Times New Roman" w:cs="Times New Roman"/>
        </w:rPr>
      </w:pPr>
      <w:r w:rsidRPr="00032D6E">
        <w:rPr>
          <w:rFonts w:ascii="Times New Roman" w:hAnsi="Times New Roman" w:cs="Times New Roman"/>
          <w:i/>
          <w:iCs/>
        </w:rPr>
        <w:lastRenderedPageBreak/>
        <w:t xml:space="preserve">width: </w:t>
      </w:r>
      <w:r w:rsidRPr="00032D6E">
        <w:rPr>
          <w:rFonts w:ascii="Times New Roman" w:hAnsi="Times New Roman" w:cs="Times New Roman"/>
        </w:rPr>
        <w:t>A user defined numerical value determining the size of the model environment along the x-axis</w:t>
      </w:r>
    </w:p>
    <w:p w14:paraId="1C137E58" w14:textId="77777777" w:rsidR="002B073A" w:rsidRPr="00032D6E" w:rsidRDefault="002B073A" w:rsidP="00426C71">
      <w:pPr>
        <w:rPr>
          <w:rFonts w:ascii="Times New Roman" w:hAnsi="Times New Roman" w:cs="Times New Roman"/>
        </w:rPr>
      </w:pPr>
    </w:p>
    <w:p w14:paraId="32E2B044" w14:textId="57C81B8E" w:rsidR="002B073A" w:rsidRPr="00032D6E" w:rsidRDefault="00EF39CB" w:rsidP="00426C71">
      <w:pPr>
        <w:rPr>
          <w:rFonts w:ascii="Times New Roman" w:hAnsi="Times New Roman" w:cs="Times New Roman"/>
        </w:rPr>
      </w:pPr>
      <w:r w:rsidRPr="00032D6E">
        <w:rPr>
          <w:rFonts w:ascii="Times New Roman" w:hAnsi="Times New Roman" w:cs="Times New Roman"/>
          <w:i/>
        </w:rPr>
        <w:t>t</w:t>
      </w:r>
      <w:r w:rsidR="002B073A" w:rsidRPr="00032D6E">
        <w:rPr>
          <w:rFonts w:ascii="Times New Roman" w:hAnsi="Times New Roman" w:cs="Times New Roman"/>
          <w:i/>
        </w:rPr>
        <w:t>imeste</w:t>
      </w:r>
      <w:r w:rsidR="0037223D" w:rsidRPr="00032D6E">
        <w:rPr>
          <w:rFonts w:ascii="Times New Roman" w:hAnsi="Times New Roman" w:cs="Times New Roman"/>
          <w:i/>
        </w:rPr>
        <w:t>p</w:t>
      </w:r>
      <w:r w:rsidR="002B073A" w:rsidRPr="00032D6E">
        <w:rPr>
          <w:rFonts w:ascii="Times New Roman" w:hAnsi="Times New Roman" w:cs="Times New Roman"/>
          <w:i/>
        </w:rPr>
        <w:t xml:space="preserve">: </w:t>
      </w:r>
      <w:r w:rsidR="002B073A" w:rsidRPr="00032D6E">
        <w:rPr>
          <w:rFonts w:ascii="Times New Roman" w:hAnsi="Times New Roman" w:cs="Times New Roman"/>
        </w:rPr>
        <w:t>An integer that indicates the current time-step of the model</w:t>
      </w:r>
    </w:p>
    <w:p w14:paraId="3D90E051" w14:textId="77777777" w:rsidR="002B073A" w:rsidRPr="00032D6E" w:rsidRDefault="002B073A" w:rsidP="002B073A">
      <w:pPr>
        <w:ind w:left="720"/>
        <w:rPr>
          <w:rFonts w:ascii="Times New Roman" w:hAnsi="Times New Roman" w:cs="Times New Roman"/>
        </w:rPr>
      </w:pPr>
    </w:p>
    <w:p w14:paraId="16121D48" w14:textId="5DF57F26" w:rsidR="002B073A" w:rsidRPr="00032D6E" w:rsidRDefault="0037223D">
      <w:pPr>
        <w:rPr>
          <w:rFonts w:ascii="Times New Roman" w:hAnsi="Times New Roman" w:cs="Times New Roman"/>
        </w:rPr>
      </w:pPr>
      <w:proofErr w:type="spellStart"/>
      <w:r w:rsidRPr="00032D6E">
        <w:rPr>
          <w:rFonts w:ascii="Times New Roman" w:hAnsi="Times New Roman" w:cs="Times New Roman"/>
          <w:i/>
          <w:iCs/>
        </w:rPr>
        <w:t>tree_growth_deaths</w:t>
      </w:r>
      <w:proofErr w:type="spellEnd"/>
      <w:r w:rsidRPr="00032D6E">
        <w:rPr>
          <w:rFonts w:ascii="Times New Roman" w:hAnsi="Times New Roman" w:cs="Times New Roman"/>
          <w:i/>
          <w:iCs/>
        </w:rPr>
        <w:t xml:space="preserve">: </w:t>
      </w:r>
      <w:r w:rsidRPr="00032D6E">
        <w:rPr>
          <w:rFonts w:ascii="Times New Roman" w:hAnsi="Times New Roman" w:cs="Times New Roman"/>
        </w:rPr>
        <w:t xml:space="preserve">an integer value that refers to number of times a tree has died during the simulation </w:t>
      </w:r>
      <w:proofErr w:type="gramStart"/>
      <w:r w:rsidRPr="00032D6E">
        <w:rPr>
          <w:rFonts w:ascii="Times New Roman" w:hAnsi="Times New Roman" w:cs="Times New Roman"/>
        </w:rPr>
        <w:t>( see</w:t>
      </w:r>
      <w:proofErr w:type="gramEnd"/>
      <w:r w:rsidRPr="00032D6E">
        <w:rPr>
          <w:rFonts w:ascii="Times New Roman" w:hAnsi="Times New Roman" w:cs="Times New Roman"/>
        </w:rPr>
        <w:t xml:space="preserve"> </w:t>
      </w:r>
      <w:proofErr w:type="spellStart"/>
      <w:r w:rsidRPr="00032D6E">
        <w:rPr>
          <w:rFonts w:ascii="Times New Roman" w:hAnsi="Times New Roman" w:cs="Times New Roman"/>
          <w:i/>
          <w:iCs/>
        </w:rPr>
        <w:t>AgeDieGrow</w:t>
      </w:r>
      <w:proofErr w:type="spellEnd"/>
      <w:r w:rsidRPr="00032D6E">
        <w:rPr>
          <w:rFonts w:ascii="Times New Roman" w:hAnsi="Times New Roman" w:cs="Times New Roman"/>
        </w:rPr>
        <w:t xml:space="preserve"> sub-model</w:t>
      </w:r>
      <w:r w:rsidR="00031C86" w:rsidRPr="00032D6E">
        <w:rPr>
          <w:rFonts w:ascii="Times New Roman" w:hAnsi="Times New Roman" w:cs="Times New Roman"/>
        </w:rPr>
        <w:t>)</w:t>
      </w:r>
      <w:r w:rsidRPr="00032D6E">
        <w:rPr>
          <w:rFonts w:ascii="Times New Roman" w:hAnsi="Times New Roman" w:cs="Times New Roman"/>
        </w:rPr>
        <w:t>.</w:t>
      </w:r>
    </w:p>
    <w:p w14:paraId="221BBE58" w14:textId="1D61FAC1" w:rsidR="0037223D" w:rsidRPr="00032D6E" w:rsidRDefault="0037223D" w:rsidP="0037223D">
      <w:pPr>
        <w:rPr>
          <w:rFonts w:ascii="Times New Roman" w:hAnsi="Times New Roman" w:cs="Times New Roman"/>
        </w:rPr>
      </w:pPr>
    </w:p>
    <w:p w14:paraId="52DD8E36" w14:textId="468D34BF" w:rsidR="0037223D" w:rsidRPr="00032D6E" w:rsidRDefault="0037223D" w:rsidP="0037223D">
      <w:pPr>
        <w:rPr>
          <w:rFonts w:ascii="Times New Roman" w:hAnsi="Times New Roman" w:cs="Times New Roman"/>
        </w:rPr>
      </w:pPr>
      <w:r w:rsidRPr="00032D6E">
        <w:rPr>
          <w:rFonts w:ascii="Times New Roman" w:hAnsi="Times New Roman" w:cs="Times New Roman"/>
          <w:i/>
          <w:iCs/>
        </w:rPr>
        <w:t>running:</w:t>
      </w:r>
      <w:r w:rsidRPr="00032D6E">
        <w:rPr>
          <w:rFonts w:ascii="Times New Roman" w:hAnsi="Times New Roman" w:cs="Times New Roman"/>
        </w:rPr>
        <w:t xml:space="preserve"> </w:t>
      </w:r>
      <w:proofErr w:type="gramStart"/>
      <w:r w:rsidRPr="00032D6E">
        <w:rPr>
          <w:rFonts w:ascii="Times New Roman" w:hAnsi="Times New Roman" w:cs="Times New Roman"/>
        </w:rPr>
        <w:t>a</w:t>
      </w:r>
      <w:proofErr w:type="gramEnd"/>
      <w:r w:rsidRPr="00032D6E">
        <w:rPr>
          <w:rFonts w:ascii="Times New Roman" w:hAnsi="Times New Roman" w:cs="Times New Roman"/>
        </w:rPr>
        <w:t xml:space="preserve"> True</w:t>
      </w:r>
      <w:r w:rsidR="0047181A" w:rsidRPr="00032D6E">
        <w:rPr>
          <w:rFonts w:ascii="Times New Roman" w:hAnsi="Times New Roman" w:cs="Times New Roman"/>
        </w:rPr>
        <w:t>/</w:t>
      </w:r>
      <w:r w:rsidRPr="00032D6E">
        <w:rPr>
          <w:rFonts w:ascii="Times New Roman" w:hAnsi="Times New Roman" w:cs="Times New Roman"/>
        </w:rPr>
        <w:t>False statement that indicates whether the simulation is running or note.</w:t>
      </w:r>
    </w:p>
    <w:p w14:paraId="141DEB31" w14:textId="5AD47956" w:rsidR="0037223D" w:rsidRPr="00032D6E" w:rsidRDefault="0037223D" w:rsidP="0037223D">
      <w:pPr>
        <w:rPr>
          <w:rFonts w:ascii="Times New Roman" w:hAnsi="Times New Roman" w:cs="Times New Roman"/>
        </w:rPr>
      </w:pPr>
    </w:p>
    <w:p w14:paraId="243FBD79" w14:textId="77777777" w:rsidR="0037223D" w:rsidRPr="00032D6E" w:rsidRDefault="0037223D" w:rsidP="0037223D">
      <w:pPr>
        <w:rPr>
          <w:rFonts w:ascii="Times New Roman" w:hAnsi="Times New Roman" w:cs="Times New Roman"/>
          <w:i/>
          <w:iCs/>
        </w:rPr>
      </w:pPr>
    </w:p>
    <w:p w14:paraId="7AFD0099" w14:textId="2DBF794B" w:rsidR="006D3FD2" w:rsidRPr="00032D6E" w:rsidRDefault="0037223D">
      <w:pPr>
        <w:rPr>
          <w:rFonts w:ascii="Times New Roman" w:hAnsi="Times New Roman" w:cs="Times New Roman"/>
          <w:b/>
          <w:bCs/>
        </w:rPr>
      </w:pPr>
      <w:r w:rsidRPr="00032D6E">
        <w:rPr>
          <w:rFonts w:ascii="Times New Roman" w:hAnsi="Times New Roman" w:cs="Times New Roman"/>
          <w:b/>
          <w:bCs/>
        </w:rPr>
        <w:t>Processing Overview and Scheduling</w:t>
      </w:r>
    </w:p>
    <w:p w14:paraId="259CEB7E" w14:textId="100311ED" w:rsidR="0037223D" w:rsidRPr="00032D6E" w:rsidRDefault="0037223D">
      <w:pPr>
        <w:rPr>
          <w:rFonts w:ascii="Times New Roman" w:hAnsi="Times New Roman" w:cs="Times New Roman"/>
          <w:b/>
          <w:bCs/>
        </w:rPr>
      </w:pPr>
    </w:p>
    <w:p w14:paraId="1B13452C" w14:textId="0CD5333E" w:rsidR="00124064" w:rsidRPr="00032D6E" w:rsidRDefault="0037223D">
      <w:pPr>
        <w:rPr>
          <w:rFonts w:ascii="Times New Roman" w:hAnsi="Times New Roman" w:cs="Times New Roman"/>
        </w:rPr>
      </w:pPr>
      <w:r w:rsidRPr="00032D6E">
        <w:rPr>
          <w:rFonts w:ascii="Times New Roman" w:hAnsi="Times New Roman" w:cs="Times New Roman"/>
        </w:rPr>
        <w:t xml:space="preserve">During each time step </w:t>
      </w:r>
      <w:r w:rsidR="00AB4F2A" w:rsidRPr="00032D6E">
        <w:rPr>
          <w:rFonts w:ascii="Times New Roman" w:hAnsi="Times New Roman" w:cs="Times New Roman"/>
        </w:rPr>
        <w:t xml:space="preserve">the Primate agent will carry out a series of behaviors that a conditional on specific circumstances. If any of these conditions are not met, then the Primate will move by randomly choosing one of its neighboring grid cells to move into. First, the Primate agent will check to see a Tree exists within one of its neighboring grid-cells or the cell that it currently inhabits. If this is true, then the Primate will check to see if the if a Pounding Tool agent or a Source agent are within its search radius. If this is true, then the agent will </w:t>
      </w:r>
      <w:r w:rsidR="00EF20C8" w:rsidRPr="00032D6E">
        <w:rPr>
          <w:rFonts w:ascii="Times New Roman" w:hAnsi="Times New Roman" w:cs="Times New Roman"/>
        </w:rPr>
        <w:t>move this stone to one of the neighboring grid-cells of the Tree or the location of the tree itself</w:t>
      </w:r>
      <w:r w:rsidR="00124064" w:rsidRPr="00032D6E">
        <w:rPr>
          <w:rFonts w:ascii="Times New Roman" w:hAnsi="Times New Roman" w:cs="Times New Roman"/>
        </w:rPr>
        <w:t xml:space="preserve"> to use the tool</w:t>
      </w:r>
      <w:r w:rsidR="00EF20C8" w:rsidRPr="00032D6E">
        <w:rPr>
          <w:rFonts w:ascii="Times New Roman" w:hAnsi="Times New Roman" w:cs="Times New Roman"/>
        </w:rPr>
        <w:t xml:space="preserve">. Pounding Tool </w:t>
      </w:r>
      <w:r w:rsidR="00124064" w:rsidRPr="00032D6E">
        <w:rPr>
          <w:rFonts w:ascii="Times New Roman" w:hAnsi="Times New Roman" w:cs="Times New Roman"/>
        </w:rPr>
        <w:t>attributes are then modified as a result of its use.</w:t>
      </w:r>
      <w:r w:rsidR="00031C86" w:rsidRPr="00032D6E">
        <w:rPr>
          <w:rFonts w:ascii="Times New Roman" w:hAnsi="Times New Roman" w:cs="Times New Roman"/>
        </w:rPr>
        <w:t xml:space="preserve"> If a Pounding Tool’s size drops below 2000 as a result of repeated </w:t>
      </w:r>
      <w:proofErr w:type="gramStart"/>
      <w:r w:rsidR="00031C86" w:rsidRPr="00032D6E">
        <w:rPr>
          <w:rFonts w:ascii="Times New Roman" w:hAnsi="Times New Roman" w:cs="Times New Roman"/>
        </w:rPr>
        <w:t>uses</w:t>
      </w:r>
      <w:proofErr w:type="gramEnd"/>
      <w:r w:rsidR="00031C86" w:rsidRPr="00032D6E">
        <w:rPr>
          <w:rFonts w:ascii="Times New Roman" w:hAnsi="Times New Roman" w:cs="Times New Roman"/>
        </w:rPr>
        <w:t xml:space="preserve"> then Pounding Tool attribute active is set to False.</w:t>
      </w:r>
      <w:r w:rsidR="00124064" w:rsidRPr="00032D6E">
        <w:rPr>
          <w:rFonts w:ascii="Times New Roman" w:hAnsi="Times New Roman" w:cs="Times New Roman"/>
        </w:rPr>
        <w:t xml:space="preserve"> If the global parameter </w:t>
      </w:r>
      <w:proofErr w:type="spellStart"/>
      <w:r w:rsidR="00124064" w:rsidRPr="00032D6E">
        <w:rPr>
          <w:rFonts w:ascii="Times New Roman" w:hAnsi="Times New Roman" w:cs="Times New Roman"/>
        </w:rPr>
        <w:t>treesdie</w:t>
      </w:r>
      <w:proofErr w:type="spellEnd"/>
      <w:r w:rsidR="00124064" w:rsidRPr="00032D6E">
        <w:rPr>
          <w:rFonts w:ascii="Times New Roman" w:hAnsi="Times New Roman" w:cs="Times New Roman"/>
        </w:rPr>
        <w:t xml:space="preserve"> has been set to </w:t>
      </w:r>
      <w:proofErr w:type="gramStart"/>
      <w:r w:rsidR="00124064" w:rsidRPr="00032D6E">
        <w:rPr>
          <w:rFonts w:ascii="Times New Roman" w:hAnsi="Times New Roman" w:cs="Times New Roman"/>
        </w:rPr>
        <w:t>true</w:t>
      </w:r>
      <w:proofErr w:type="gramEnd"/>
      <w:r w:rsidR="00124064" w:rsidRPr="00032D6E">
        <w:rPr>
          <w:rFonts w:ascii="Times New Roman" w:hAnsi="Times New Roman" w:cs="Times New Roman"/>
        </w:rPr>
        <w:t xml:space="preserve"> then Trees will increase their age by a unit of 1. If a Tree reaches an age of 10000, then it is removed from the grid space and a new tree with an age of 0 will be added at a different location. The model finishes once the maximum number of time steps has been reached. At this point the global parameter </w:t>
      </w:r>
      <w:r w:rsidR="00124064" w:rsidRPr="00032D6E">
        <w:rPr>
          <w:rFonts w:ascii="Times New Roman" w:hAnsi="Times New Roman" w:cs="Times New Roman"/>
          <w:i/>
          <w:iCs/>
        </w:rPr>
        <w:t xml:space="preserve">running </w:t>
      </w:r>
      <w:r w:rsidR="00124064" w:rsidRPr="00032D6E">
        <w:rPr>
          <w:rFonts w:ascii="Times New Roman" w:hAnsi="Times New Roman" w:cs="Times New Roman"/>
        </w:rPr>
        <w:t xml:space="preserve">is set to false and the attributes of the model are exported as an SQL database. Subsequent analysis of the model output is carried out in R. </w:t>
      </w:r>
    </w:p>
    <w:p w14:paraId="45EA65D0" w14:textId="77777777" w:rsidR="00124064" w:rsidRPr="00032D6E" w:rsidRDefault="00124064">
      <w:pPr>
        <w:rPr>
          <w:rFonts w:ascii="Times New Roman" w:hAnsi="Times New Roman" w:cs="Times New Roman"/>
        </w:rPr>
      </w:pPr>
    </w:p>
    <w:p w14:paraId="509F25BD" w14:textId="77777777" w:rsidR="00124064" w:rsidRPr="00032D6E" w:rsidRDefault="00124064">
      <w:pPr>
        <w:rPr>
          <w:rFonts w:ascii="Times New Roman" w:hAnsi="Times New Roman" w:cs="Times New Roman"/>
          <w:b/>
          <w:bCs/>
        </w:rPr>
      </w:pPr>
      <w:r w:rsidRPr="00032D6E">
        <w:rPr>
          <w:rFonts w:ascii="Times New Roman" w:hAnsi="Times New Roman" w:cs="Times New Roman"/>
          <w:b/>
          <w:bCs/>
        </w:rPr>
        <w:t>Design Concepts</w:t>
      </w:r>
    </w:p>
    <w:p w14:paraId="7BB40B3D" w14:textId="77777777" w:rsidR="00124064" w:rsidRPr="00032D6E" w:rsidRDefault="00124064">
      <w:pPr>
        <w:rPr>
          <w:rFonts w:ascii="Times New Roman" w:hAnsi="Times New Roman" w:cs="Times New Roman"/>
          <w:b/>
          <w:bCs/>
        </w:rPr>
      </w:pPr>
    </w:p>
    <w:p w14:paraId="7E93DCEC" w14:textId="6A1B7C75" w:rsidR="00031C86" w:rsidRPr="00032D6E" w:rsidRDefault="00031C86">
      <w:pPr>
        <w:rPr>
          <w:rFonts w:ascii="Times New Roman" w:hAnsi="Times New Roman" w:cs="Times New Roman"/>
        </w:rPr>
      </w:pPr>
      <w:r w:rsidRPr="00032D6E">
        <w:rPr>
          <w:rFonts w:ascii="Times New Roman" w:hAnsi="Times New Roman" w:cs="Times New Roman"/>
          <w:u w:val="single"/>
        </w:rPr>
        <w:t>Emergence</w:t>
      </w:r>
      <w:r w:rsidR="00124064" w:rsidRPr="00032D6E">
        <w:rPr>
          <w:rFonts w:ascii="Times New Roman" w:hAnsi="Times New Roman" w:cs="Times New Roman"/>
        </w:rPr>
        <w:t xml:space="preserve"> </w:t>
      </w:r>
    </w:p>
    <w:p w14:paraId="3B82716A" w14:textId="77777777" w:rsidR="00031C86" w:rsidRPr="00032D6E" w:rsidRDefault="00031C86">
      <w:pPr>
        <w:rPr>
          <w:rFonts w:ascii="Times New Roman" w:hAnsi="Times New Roman" w:cs="Times New Roman"/>
        </w:rPr>
      </w:pPr>
    </w:p>
    <w:p w14:paraId="22F48593" w14:textId="281B0574" w:rsidR="0047181A" w:rsidRPr="00032D6E" w:rsidRDefault="00031C86">
      <w:pPr>
        <w:rPr>
          <w:rFonts w:ascii="Times New Roman" w:hAnsi="Times New Roman" w:cs="Times New Roman"/>
        </w:rPr>
      </w:pPr>
      <w:r w:rsidRPr="00032D6E">
        <w:rPr>
          <w:rFonts w:ascii="Times New Roman" w:hAnsi="Times New Roman" w:cs="Times New Roman"/>
        </w:rPr>
        <w:tab/>
        <w:t>The landscape scale point patterns of Pounding Tools emerge from the</w:t>
      </w:r>
      <w:r w:rsidR="003541EB" w:rsidRPr="00032D6E">
        <w:rPr>
          <w:rFonts w:ascii="Times New Roman" w:hAnsi="Times New Roman" w:cs="Times New Roman"/>
        </w:rPr>
        <w:t xml:space="preserve"> repeated movement of Pounding Tools over time. Despite the fact that Pounding Tools never move more than 5 grid-cells at a time (see stochasticity), it is expected that Pounding Tools will move from the sources where they originate distances greater than 5-grid cells. It is expected that this </w:t>
      </w:r>
      <w:proofErr w:type="gramStart"/>
      <w:r w:rsidR="003541EB" w:rsidRPr="00032D6E">
        <w:rPr>
          <w:rFonts w:ascii="Times New Roman" w:hAnsi="Times New Roman" w:cs="Times New Roman"/>
        </w:rPr>
        <w:t>type</w:t>
      </w:r>
      <w:proofErr w:type="gramEnd"/>
      <w:r w:rsidR="003541EB" w:rsidRPr="00032D6E">
        <w:rPr>
          <w:rFonts w:ascii="Times New Roman" w:hAnsi="Times New Roman" w:cs="Times New Roman"/>
        </w:rPr>
        <w:t xml:space="preserve"> movement will also produce a special type of clustered point pattern where the number of pounding tools found in any given grid-cell will decrease as the as the distance to the nearest source </w:t>
      </w:r>
      <w:r w:rsidR="0047181A" w:rsidRPr="00032D6E">
        <w:rPr>
          <w:rFonts w:ascii="Times New Roman" w:hAnsi="Times New Roman" w:cs="Times New Roman"/>
        </w:rPr>
        <w:t>increases.</w:t>
      </w:r>
      <w:r w:rsidR="003904FB" w:rsidRPr="00032D6E">
        <w:rPr>
          <w:rFonts w:ascii="Times New Roman" w:hAnsi="Times New Roman" w:cs="Times New Roman"/>
        </w:rPr>
        <w:t xml:space="preserve"> </w:t>
      </w:r>
      <w:r w:rsidR="0047181A" w:rsidRPr="00032D6E">
        <w:rPr>
          <w:rFonts w:ascii="Times New Roman" w:hAnsi="Times New Roman" w:cs="Times New Roman"/>
        </w:rPr>
        <w:t>Pounding Tool movement also affects how various Pounding Tool attributes are partitioned across space. Under this pattern of movement, the size of the Pounding Tool</w:t>
      </w:r>
      <w:r w:rsidR="003904FB" w:rsidRPr="00032D6E">
        <w:rPr>
          <w:rFonts w:ascii="Times New Roman" w:hAnsi="Times New Roman" w:cs="Times New Roman"/>
        </w:rPr>
        <w:t xml:space="preserve"> attributes </w:t>
      </w:r>
      <w:proofErr w:type="spellStart"/>
      <w:r w:rsidR="003904FB" w:rsidRPr="00032D6E">
        <w:rPr>
          <w:rFonts w:ascii="Times New Roman" w:hAnsi="Times New Roman" w:cs="Times New Roman"/>
          <w:i/>
          <w:iCs/>
        </w:rPr>
        <w:t>tool_size</w:t>
      </w:r>
      <w:proofErr w:type="spellEnd"/>
      <w:r w:rsidR="003904FB" w:rsidRPr="00032D6E">
        <w:rPr>
          <w:rFonts w:ascii="Times New Roman" w:hAnsi="Times New Roman" w:cs="Times New Roman"/>
          <w:i/>
          <w:iCs/>
        </w:rPr>
        <w:t xml:space="preserve"> </w:t>
      </w:r>
      <w:r w:rsidR="003904FB" w:rsidRPr="00032D6E">
        <w:rPr>
          <w:rFonts w:ascii="Times New Roman" w:hAnsi="Times New Roman" w:cs="Times New Roman"/>
        </w:rPr>
        <w:t xml:space="preserve">will decrease, and </w:t>
      </w:r>
      <w:proofErr w:type="spellStart"/>
      <w:r w:rsidR="003904FB" w:rsidRPr="00032D6E">
        <w:rPr>
          <w:rFonts w:ascii="Times New Roman" w:hAnsi="Times New Roman" w:cs="Times New Roman"/>
          <w:i/>
          <w:iCs/>
        </w:rPr>
        <w:t>n_uses</w:t>
      </w:r>
      <w:proofErr w:type="spellEnd"/>
      <w:r w:rsidR="0047181A" w:rsidRPr="00032D6E">
        <w:rPr>
          <w:rFonts w:ascii="Times New Roman" w:hAnsi="Times New Roman" w:cs="Times New Roman"/>
        </w:rPr>
        <w:t xml:space="preserve"> will </w:t>
      </w:r>
      <w:r w:rsidR="003904FB" w:rsidRPr="00032D6E">
        <w:rPr>
          <w:rFonts w:ascii="Times New Roman" w:hAnsi="Times New Roman" w:cs="Times New Roman"/>
        </w:rPr>
        <w:t xml:space="preserve">increase </w:t>
      </w:r>
      <w:r w:rsidR="0047181A" w:rsidRPr="00032D6E">
        <w:rPr>
          <w:rFonts w:ascii="Times New Roman" w:hAnsi="Times New Roman" w:cs="Times New Roman"/>
        </w:rPr>
        <w:t>as</w:t>
      </w:r>
      <w:r w:rsidR="003904FB" w:rsidRPr="00032D6E">
        <w:rPr>
          <w:rFonts w:ascii="Times New Roman" w:hAnsi="Times New Roman" w:cs="Times New Roman"/>
        </w:rPr>
        <w:t xml:space="preserve"> the</w:t>
      </w:r>
      <w:r w:rsidR="0047181A" w:rsidRPr="00032D6E">
        <w:rPr>
          <w:rFonts w:ascii="Times New Roman" w:hAnsi="Times New Roman" w:cs="Times New Roman"/>
        </w:rPr>
        <w:t xml:space="preserve"> distance to it source increases.</w:t>
      </w:r>
    </w:p>
    <w:p w14:paraId="2FACFE98" w14:textId="1AAFE3B0" w:rsidR="003904FB" w:rsidRPr="00032D6E" w:rsidRDefault="003904FB">
      <w:pPr>
        <w:rPr>
          <w:rFonts w:ascii="Times New Roman" w:hAnsi="Times New Roman" w:cs="Times New Roman"/>
        </w:rPr>
      </w:pPr>
    </w:p>
    <w:p w14:paraId="68BEA1F0" w14:textId="1692C450" w:rsidR="003904FB" w:rsidRPr="00032D6E" w:rsidRDefault="003904FB">
      <w:pPr>
        <w:rPr>
          <w:rFonts w:ascii="Times New Roman" w:hAnsi="Times New Roman" w:cs="Times New Roman"/>
          <w:u w:val="single"/>
        </w:rPr>
      </w:pPr>
      <w:r w:rsidRPr="00032D6E">
        <w:rPr>
          <w:rFonts w:ascii="Times New Roman" w:hAnsi="Times New Roman" w:cs="Times New Roman"/>
          <w:u w:val="single"/>
        </w:rPr>
        <w:t>Stochasticity</w:t>
      </w:r>
    </w:p>
    <w:p w14:paraId="2636170C" w14:textId="17576234" w:rsidR="003904FB" w:rsidRPr="00032D6E" w:rsidRDefault="003904FB">
      <w:pPr>
        <w:rPr>
          <w:rFonts w:ascii="Times New Roman" w:hAnsi="Times New Roman" w:cs="Times New Roman"/>
          <w:u w:val="single"/>
        </w:rPr>
      </w:pPr>
    </w:p>
    <w:p w14:paraId="0E5F1A18" w14:textId="0D2C7B0E" w:rsidR="003904FB" w:rsidRPr="00032D6E" w:rsidRDefault="003904FB">
      <w:pPr>
        <w:rPr>
          <w:rFonts w:ascii="Times New Roman" w:hAnsi="Times New Roman" w:cs="Times New Roman"/>
        </w:rPr>
      </w:pPr>
      <w:r w:rsidRPr="00032D6E">
        <w:rPr>
          <w:rFonts w:ascii="Times New Roman" w:hAnsi="Times New Roman" w:cs="Times New Roman"/>
        </w:rPr>
        <w:lastRenderedPageBreak/>
        <w:tab/>
        <w:t xml:space="preserve">Stochasticity can be found in many places throughout the initialization and implementation of the model. During initialization, the locations of sources, trees and the starting locations of Primate agents are chosen at </w:t>
      </w:r>
      <w:r w:rsidR="00002CC7" w:rsidRPr="00032D6E">
        <w:rPr>
          <w:rFonts w:ascii="Times New Roman" w:hAnsi="Times New Roman" w:cs="Times New Roman"/>
        </w:rPr>
        <w:t>random.</w:t>
      </w:r>
      <w:r w:rsidR="00FE6D12">
        <w:rPr>
          <w:rFonts w:ascii="Times New Roman" w:hAnsi="Times New Roman" w:cs="Times New Roman"/>
        </w:rPr>
        <w:t xml:space="preserve"> In addition, each source is randomly assigned an </w:t>
      </w:r>
      <w:proofErr w:type="spellStart"/>
      <w:r w:rsidR="00FE6D12" w:rsidRPr="00FE6D12">
        <w:rPr>
          <w:rFonts w:ascii="Times New Roman" w:hAnsi="Times New Roman" w:cs="Times New Roman"/>
          <w:i/>
          <w:iCs/>
        </w:rPr>
        <w:t>rm_quality</w:t>
      </w:r>
      <w:proofErr w:type="spellEnd"/>
      <w:r w:rsidR="00FE6D12">
        <w:rPr>
          <w:rFonts w:ascii="Times New Roman" w:hAnsi="Times New Roman" w:cs="Times New Roman"/>
        </w:rPr>
        <w:t xml:space="preserve"> value of 0, 25, 50, or 75. If the global parameter </w:t>
      </w:r>
      <w:proofErr w:type="spellStart"/>
      <w:r w:rsidR="00FE6D12">
        <w:rPr>
          <w:rFonts w:ascii="Times New Roman" w:hAnsi="Times New Roman" w:cs="Times New Roman"/>
          <w:i/>
          <w:iCs/>
        </w:rPr>
        <w:t>treesdie</w:t>
      </w:r>
      <w:proofErr w:type="spellEnd"/>
      <w:r w:rsidR="00FE6D12">
        <w:rPr>
          <w:rFonts w:ascii="Times New Roman" w:hAnsi="Times New Roman" w:cs="Times New Roman"/>
          <w:i/>
          <w:iCs/>
        </w:rPr>
        <w:t xml:space="preserve"> </w:t>
      </w:r>
      <w:r w:rsidR="00FE6D12">
        <w:rPr>
          <w:rFonts w:ascii="Times New Roman" w:hAnsi="Times New Roman" w:cs="Times New Roman"/>
        </w:rPr>
        <w:t xml:space="preserve">is set to True then the </w:t>
      </w:r>
      <w:r w:rsidR="00FE6D12">
        <w:rPr>
          <w:rFonts w:ascii="Times New Roman" w:hAnsi="Times New Roman" w:cs="Times New Roman"/>
          <w:i/>
          <w:iCs/>
        </w:rPr>
        <w:t xml:space="preserve">age </w:t>
      </w:r>
      <w:r w:rsidR="00FE6D12">
        <w:rPr>
          <w:rFonts w:ascii="Times New Roman" w:hAnsi="Times New Roman" w:cs="Times New Roman"/>
        </w:rPr>
        <w:t>attribute for each Tree is assigned a random value between 1 and 10000. During</w:t>
      </w:r>
      <w:r w:rsidR="006E5047" w:rsidRPr="00032D6E">
        <w:rPr>
          <w:rFonts w:ascii="Times New Roman" w:hAnsi="Times New Roman" w:cs="Times New Roman"/>
        </w:rPr>
        <w:t xml:space="preserve"> </w:t>
      </w:r>
      <w:r w:rsidR="00FE6D12">
        <w:rPr>
          <w:rFonts w:ascii="Times New Roman" w:hAnsi="Times New Roman" w:cs="Times New Roman"/>
        </w:rPr>
        <w:t>e</w:t>
      </w:r>
      <w:r w:rsidR="006E5047" w:rsidRPr="00032D6E">
        <w:rPr>
          <w:rFonts w:ascii="Times New Roman" w:hAnsi="Times New Roman" w:cs="Times New Roman"/>
        </w:rPr>
        <w:t xml:space="preserve">ach timestep, Primate agents randomly choose one of the neighboring grid-cells to move into. </w:t>
      </w:r>
      <w:r w:rsidR="00002CC7" w:rsidRPr="00032D6E">
        <w:rPr>
          <w:rFonts w:ascii="Times New Roman" w:hAnsi="Times New Roman" w:cs="Times New Roman"/>
        </w:rPr>
        <w:t xml:space="preserve">The decision of which of the 9 grid-cells (the location of the tree and its neighbors) is </w:t>
      </w:r>
      <w:r w:rsidR="006E5047" w:rsidRPr="00032D6E">
        <w:rPr>
          <w:rFonts w:ascii="Times New Roman" w:hAnsi="Times New Roman" w:cs="Times New Roman"/>
        </w:rPr>
        <w:t>chosen</w:t>
      </w:r>
      <w:r w:rsidR="00002CC7" w:rsidRPr="00032D6E">
        <w:rPr>
          <w:rFonts w:ascii="Times New Roman" w:hAnsi="Times New Roman" w:cs="Times New Roman"/>
        </w:rPr>
        <w:t xml:space="preserve"> at random (See </w:t>
      </w:r>
      <w:proofErr w:type="spellStart"/>
      <w:r w:rsidR="00002CC7" w:rsidRPr="00032D6E">
        <w:rPr>
          <w:rFonts w:ascii="Times New Roman" w:hAnsi="Times New Roman" w:cs="Times New Roman"/>
        </w:rPr>
        <w:t>UseStone</w:t>
      </w:r>
      <w:proofErr w:type="spellEnd"/>
      <w:r w:rsidR="00002CC7" w:rsidRPr="00032D6E">
        <w:rPr>
          <w:rFonts w:ascii="Times New Roman" w:hAnsi="Times New Roman" w:cs="Times New Roman"/>
        </w:rPr>
        <w:t xml:space="preserve"> </w:t>
      </w:r>
      <w:proofErr w:type="spellStart"/>
      <w:r w:rsidR="00002CC7" w:rsidRPr="00032D6E">
        <w:rPr>
          <w:rFonts w:ascii="Times New Roman" w:hAnsi="Times New Roman" w:cs="Times New Roman"/>
        </w:rPr>
        <w:t>submodel</w:t>
      </w:r>
      <w:proofErr w:type="spellEnd"/>
      <w:r w:rsidR="00002CC7" w:rsidRPr="00032D6E">
        <w:rPr>
          <w:rFonts w:ascii="Times New Roman" w:hAnsi="Times New Roman" w:cs="Times New Roman"/>
        </w:rPr>
        <w:t xml:space="preserve">). When the </w:t>
      </w:r>
      <w:proofErr w:type="spellStart"/>
      <w:r w:rsidR="00002CC7" w:rsidRPr="00032D6E">
        <w:rPr>
          <w:rFonts w:ascii="Times New Roman" w:hAnsi="Times New Roman" w:cs="Times New Roman"/>
        </w:rPr>
        <w:t>gobal</w:t>
      </w:r>
      <w:proofErr w:type="spellEnd"/>
      <w:r w:rsidR="00002CC7" w:rsidRPr="00032D6E">
        <w:rPr>
          <w:rFonts w:ascii="Times New Roman" w:hAnsi="Times New Roman" w:cs="Times New Roman"/>
        </w:rPr>
        <w:t xml:space="preserve"> parameter </w:t>
      </w:r>
      <w:proofErr w:type="spellStart"/>
      <w:r w:rsidR="00002CC7" w:rsidRPr="00032D6E">
        <w:rPr>
          <w:rFonts w:ascii="Times New Roman" w:hAnsi="Times New Roman" w:cs="Times New Roman"/>
          <w:i/>
          <w:iCs/>
        </w:rPr>
        <w:t>Treesdie</w:t>
      </w:r>
      <w:proofErr w:type="spellEnd"/>
      <w:r w:rsidR="00002CC7" w:rsidRPr="00032D6E">
        <w:rPr>
          <w:rFonts w:ascii="Times New Roman" w:hAnsi="Times New Roman" w:cs="Times New Roman"/>
          <w:i/>
          <w:iCs/>
        </w:rPr>
        <w:t xml:space="preserve"> </w:t>
      </w:r>
      <w:r w:rsidR="00002CC7" w:rsidRPr="00032D6E">
        <w:rPr>
          <w:rFonts w:ascii="Times New Roman" w:hAnsi="Times New Roman" w:cs="Times New Roman"/>
        </w:rPr>
        <w:t xml:space="preserve">is set to </w:t>
      </w:r>
      <w:r w:rsidR="006E5047" w:rsidRPr="00032D6E">
        <w:rPr>
          <w:rFonts w:ascii="Times New Roman" w:hAnsi="Times New Roman" w:cs="Times New Roman"/>
        </w:rPr>
        <w:t xml:space="preserve">True, locations of new trees added to the model are </w:t>
      </w:r>
      <w:proofErr w:type="spellStart"/>
      <w:r w:rsidR="006E5047" w:rsidRPr="00032D6E">
        <w:rPr>
          <w:rFonts w:ascii="Times New Roman" w:hAnsi="Times New Roman" w:cs="Times New Roman"/>
        </w:rPr>
        <w:t>choosen</w:t>
      </w:r>
      <w:proofErr w:type="spellEnd"/>
      <w:r w:rsidR="006E5047" w:rsidRPr="00032D6E">
        <w:rPr>
          <w:rFonts w:ascii="Times New Roman" w:hAnsi="Times New Roman" w:cs="Times New Roman"/>
        </w:rPr>
        <w:t xml:space="preserve"> at random (See age die grow </w:t>
      </w:r>
      <w:proofErr w:type="spellStart"/>
      <w:r w:rsidR="006E5047" w:rsidRPr="00032D6E">
        <w:rPr>
          <w:rFonts w:ascii="Times New Roman" w:hAnsi="Times New Roman" w:cs="Times New Roman"/>
        </w:rPr>
        <w:t>submodel</w:t>
      </w:r>
      <w:proofErr w:type="spellEnd"/>
      <w:r w:rsidR="006E5047" w:rsidRPr="00032D6E">
        <w:rPr>
          <w:rFonts w:ascii="Times New Roman" w:hAnsi="Times New Roman" w:cs="Times New Roman"/>
        </w:rPr>
        <w:t xml:space="preserve">). Stochasticity is also observed in the </w:t>
      </w:r>
      <w:proofErr w:type="spellStart"/>
      <w:r w:rsidR="006E5047" w:rsidRPr="00032D6E">
        <w:rPr>
          <w:rFonts w:ascii="Times New Roman" w:hAnsi="Times New Roman" w:cs="Times New Roman"/>
        </w:rPr>
        <w:t>caculation</w:t>
      </w:r>
      <w:proofErr w:type="spellEnd"/>
      <w:r w:rsidR="006E5047" w:rsidRPr="00032D6E">
        <w:rPr>
          <w:rFonts w:ascii="Times New Roman" w:hAnsi="Times New Roman" w:cs="Times New Roman"/>
        </w:rPr>
        <w:t xml:space="preserve"> of the size of the fragment pounding tools that can detach from the Pounding Tools during use as it is drawn from a negative exponential distribution.</w:t>
      </w:r>
    </w:p>
    <w:p w14:paraId="211464F4" w14:textId="2671B9D6" w:rsidR="006E5047" w:rsidRPr="00032D6E" w:rsidRDefault="006E5047">
      <w:pPr>
        <w:rPr>
          <w:rFonts w:ascii="Times New Roman" w:hAnsi="Times New Roman" w:cs="Times New Roman"/>
        </w:rPr>
      </w:pPr>
    </w:p>
    <w:p w14:paraId="73F30E5F" w14:textId="0FAEE073" w:rsidR="006E5047" w:rsidRPr="00032D6E" w:rsidRDefault="006E5047">
      <w:pPr>
        <w:rPr>
          <w:rFonts w:ascii="Times New Roman" w:hAnsi="Times New Roman" w:cs="Times New Roman"/>
          <w:u w:val="single"/>
        </w:rPr>
      </w:pPr>
      <w:r w:rsidRPr="00032D6E">
        <w:rPr>
          <w:rFonts w:ascii="Times New Roman" w:hAnsi="Times New Roman" w:cs="Times New Roman"/>
          <w:u w:val="single"/>
        </w:rPr>
        <w:t>Collectives</w:t>
      </w:r>
    </w:p>
    <w:p w14:paraId="42E553F9" w14:textId="72D35A23" w:rsidR="006E5047" w:rsidRPr="00032D6E" w:rsidRDefault="006E5047">
      <w:pPr>
        <w:rPr>
          <w:rFonts w:ascii="Times New Roman" w:hAnsi="Times New Roman" w:cs="Times New Roman"/>
          <w:u w:val="single"/>
        </w:rPr>
      </w:pPr>
    </w:p>
    <w:p w14:paraId="3135D306" w14:textId="411C2BC4" w:rsidR="006E5047" w:rsidRPr="00032D6E" w:rsidRDefault="006E5047">
      <w:pPr>
        <w:rPr>
          <w:rFonts w:ascii="Times New Roman" w:hAnsi="Times New Roman" w:cs="Times New Roman"/>
        </w:rPr>
      </w:pPr>
      <w:r w:rsidRPr="00032D6E">
        <w:rPr>
          <w:rFonts w:ascii="Times New Roman" w:hAnsi="Times New Roman" w:cs="Times New Roman"/>
        </w:rPr>
        <w:tab/>
        <w:t xml:space="preserve">The “assemblages” of Pounding Tools that accumulate in each grid cell can be thought of as a collective. At a broader scale, </w:t>
      </w:r>
      <w:r w:rsidR="00AD1493" w:rsidRPr="00032D6E">
        <w:rPr>
          <w:rFonts w:ascii="Times New Roman" w:hAnsi="Times New Roman" w:cs="Times New Roman"/>
        </w:rPr>
        <w:t>the entire set of Pounding tools could also be considered a collected as it is analogous to an “archaeological landscape”.</w:t>
      </w:r>
    </w:p>
    <w:p w14:paraId="0DAB1142" w14:textId="0435F1F6" w:rsidR="00AD1493" w:rsidRPr="00032D6E" w:rsidRDefault="00AD1493">
      <w:pPr>
        <w:rPr>
          <w:rFonts w:ascii="Times New Roman" w:hAnsi="Times New Roman" w:cs="Times New Roman"/>
        </w:rPr>
      </w:pPr>
    </w:p>
    <w:p w14:paraId="24901826" w14:textId="2BC21E52" w:rsidR="00AD1493" w:rsidRPr="00032D6E" w:rsidRDefault="00AD1493">
      <w:pPr>
        <w:rPr>
          <w:rFonts w:ascii="Times New Roman" w:hAnsi="Times New Roman" w:cs="Times New Roman"/>
          <w:u w:val="single"/>
        </w:rPr>
      </w:pPr>
      <w:r w:rsidRPr="00032D6E">
        <w:rPr>
          <w:rFonts w:ascii="Times New Roman" w:hAnsi="Times New Roman" w:cs="Times New Roman"/>
          <w:u w:val="single"/>
        </w:rPr>
        <w:t>Observations</w:t>
      </w:r>
    </w:p>
    <w:p w14:paraId="5111FB8A" w14:textId="39EBCF79" w:rsidR="00AD1493" w:rsidRPr="00032D6E" w:rsidRDefault="00AD1493">
      <w:pPr>
        <w:rPr>
          <w:rFonts w:ascii="Times New Roman" w:hAnsi="Times New Roman" w:cs="Times New Roman"/>
          <w:u w:val="single"/>
        </w:rPr>
      </w:pPr>
    </w:p>
    <w:p w14:paraId="268335D7" w14:textId="14FF0A1A" w:rsidR="00AD1493" w:rsidRPr="00032D6E" w:rsidRDefault="00AD1493">
      <w:pPr>
        <w:rPr>
          <w:rFonts w:ascii="Times New Roman" w:hAnsi="Times New Roman" w:cs="Times New Roman"/>
        </w:rPr>
      </w:pPr>
      <w:r w:rsidRPr="00032D6E">
        <w:rPr>
          <w:rFonts w:ascii="Times New Roman" w:hAnsi="Times New Roman" w:cs="Times New Roman"/>
        </w:rPr>
        <w:tab/>
        <w:t xml:space="preserve">The number of Trees that it is possible to move tools to is recorded at every time step. The rest of the data are collected at the end of each simulation run. </w:t>
      </w:r>
    </w:p>
    <w:p w14:paraId="1733439E" w14:textId="24B5C0C6" w:rsidR="00AD1493" w:rsidRPr="00032D6E" w:rsidRDefault="00AD1493">
      <w:pPr>
        <w:rPr>
          <w:rFonts w:ascii="Times New Roman" w:hAnsi="Times New Roman" w:cs="Times New Roman"/>
        </w:rPr>
      </w:pPr>
    </w:p>
    <w:p w14:paraId="6BB136B0" w14:textId="4DE93A22" w:rsidR="00AD1493" w:rsidRPr="00032D6E" w:rsidRDefault="00AD1493">
      <w:pPr>
        <w:rPr>
          <w:rFonts w:ascii="Times New Roman" w:hAnsi="Times New Roman" w:cs="Times New Roman"/>
          <w:b/>
          <w:bCs/>
        </w:rPr>
      </w:pPr>
      <w:r w:rsidRPr="00032D6E">
        <w:rPr>
          <w:rFonts w:ascii="Times New Roman" w:hAnsi="Times New Roman" w:cs="Times New Roman"/>
          <w:b/>
          <w:bCs/>
        </w:rPr>
        <w:t>Details</w:t>
      </w:r>
    </w:p>
    <w:p w14:paraId="0768016C" w14:textId="3C0B4242" w:rsidR="00AD1493" w:rsidRPr="00032D6E" w:rsidRDefault="00AD1493">
      <w:pPr>
        <w:rPr>
          <w:rFonts w:ascii="Times New Roman" w:hAnsi="Times New Roman" w:cs="Times New Roman"/>
          <w:b/>
          <w:bCs/>
        </w:rPr>
      </w:pPr>
    </w:p>
    <w:p w14:paraId="16F9B665" w14:textId="64C5B6D1" w:rsidR="00AD1493" w:rsidRPr="00032D6E" w:rsidRDefault="00AD1493">
      <w:pPr>
        <w:rPr>
          <w:rFonts w:ascii="Times New Roman" w:hAnsi="Times New Roman" w:cs="Times New Roman"/>
          <w:u w:val="single"/>
        </w:rPr>
      </w:pPr>
      <w:r w:rsidRPr="00032D6E">
        <w:rPr>
          <w:rFonts w:ascii="Times New Roman" w:hAnsi="Times New Roman" w:cs="Times New Roman"/>
          <w:u w:val="single"/>
        </w:rPr>
        <w:t>Initialization</w:t>
      </w:r>
    </w:p>
    <w:p w14:paraId="10036471" w14:textId="6D3107D5" w:rsidR="00AD1493" w:rsidRPr="00032D6E" w:rsidRDefault="00AD1493">
      <w:pPr>
        <w:rPr>
          <w:rFonts w:ascii="Times New Roman" w:hAnsi="Times New Roman" w:cs="Times New Roman"/>
          <w:u w:val="single"/>
        </w:rPr>
      </w:pPr>
    </w:p>
    <w:p w14:paraId="30FE1938" w14:textId="61D19352" w:rsidR="00AD1493" w:rsidRPr="00032D6E" w:rsidRDefault="00AD1493">
      <w:pPr>
        <w:rPr>
          <w:rFonts w:ascii="Times New Roman" w:hAnsi="Times New Roman" w:cs="Times New Roman"/>
        </w:rPr>
      </w:pPr>
      <w:r w:rsidRPr="00032D6E">
        <w:rPr>
          <w:rFonts w:ascii="Times New Roman" w:hAnsi="Times New Roman" w:cs="Times New Roman"/>
        </w:rPr>
        <w:tab/>
        <w:t xml:space="preserve">Each simulation is initialized with </w:t>
      </w:r>
      <w:proofErr w:type="gramStart"/>
      <w:r w:rsidRPr="00032D6E">
        <w:rPr>
          <w:rFonts w:ascii="Times New Roman" w:hAnsi="Times New Roman" w:cs="Times New Roman"/>
        </w:rPr>
        <w:t>N</w:t>
      </w:r>
      <w:r w:rsidRPr="00032D6E">
        <w:rPr>
          <w:rFonts w:ascii="Times New Roman" w:hAnsi="Times New Roman" w:cs="Times New Roman"/>
          <w:vertAlign w:val="subscript"/>
        </w:rPr>
        <w:t>a</w:t>
      </w:r>
      <w:proofErr w:type="gramEnd"/>
      <w:r w:rsidRPr="00032D6E">
        <w:rPr>
          <w:rFonts w:ascii="Times New Roman" w:hAnsi="Times New Roman" w:cs="Times New Roman"/>
        </w:rPr>
        <w:t xml:space="preserve"> primates, N</w:t>
      </w:r>
      <w:r w:rsidRPr="00032D6E">
        <w:rPr>
          <w:rFonts w:ascii="Times New Roman" w:hAnsi="Times New Roman" w:cs="Times New Roman"/>
          <w:vertAlign w:val="subscript"/>
        </w:rPr>
        <w:t>s</w:t>
      </w:r>
      <w:r w:rsidRPr="00032D6E">
        <w:rPr>
          <w:rFonts w:ascii="Times New Roman" w:hAnsi="Times New Roman" w:cs="Times New Roman"/>
        </w:rPr>
        <w:t xml:space="preserve"> sources, and </w:t>
      </w:r>
      <w:proofErr w:type="spellStart"/>
      <w:r w:rsidRPr="00032D6E">
        <w:rPr>
          <w:rFonts w:ascii="Times New Roman" w:hAnsi="Times New Roman" w:cs="Times New Roman"/>
        </w:rPr>
        <w:t>N</w:t>
      </w:r>
      <w:r w:rsidRPr="00032D6E">
        <w:rPr>
          <w:rFonts w:ascii="Times New Roman" w:hAnsi="Times New Roman" w:cs="Times New Roman"/>
          <w:vertAlign w:val="subscript"/>
        </w:rPr>
        <w:t>t</w:t>
      </w:r>
      <w:proofErr w:type="spellEnd"/>
      <w:r w:rsidRPr="00032D6E">
        <w:rPr>
          <w:rFonts w:ascii="Times New Roman" w:hAnsi="Times New Roman" w:cs="Times New Roman"/>
        </w:rPr>
        <w:t xml:space="preserve"> trees. 30 unique simulations were run for each parameter combination.</w:t>
      </w:r>
      <w:r w:rsidR="00FE6D12">
        <w:rPr>
          <w:rFonts w:ascii="Times New Roman" w:hAnsi="Times New Roman" w:cs="Times New Roman"/>
        </w:rPr>
        <w:t xml:space="preserve"> Sources are randomly assigned a quality value of 0, 25, 50, or 75. If the global parameter </w:t>
      </w:r>
      <w:proofErr w:type="spellStart"/>
      <w:r w:rsidR="00FE6D12">
        <w:rPr>
          <w:rFonts w:ascii="Times New Roman" w:hAnsi="Times New Roman" w:cs="Times New Roman"/>
          <w:i/>
          <w:iCs/>
        </w:rPr>
        <w:t>Treesdie</w:t>
      </w:r>
      <w:proofErr w:type="spellEnd"/>
      <w:r w:rsidR="00FE6D12">
        <w:rPr>
          <w:rFonts w:ascii="Times New Roman" w:hAnsi="Times New Roman" w:cs="Times New Roman"/>
          <w:i/>
          <w:iCs/>
        </w:rPr>
        <w:t xml:space="preserve"> </w:t>
      </w:r>
      <w:r w:rsidR="00FE6D12">
        <w:rPr>
          <w:rFonts w:ascii="Times New Roman" w:hAnsi="Times New Roman" w:cs="Times New Roman"/>
        </w:rPr>
        <w:t>is set to True, then each Tree is randomly assigned an age between 1 and 10000.</w:t>
      </w:r>
      <w:r w:rsidR="00776F16">
        <w:rPr>
          <w:rFonts w:ascii="Times New Roman" w:hAnsi="Times New Roman" w:cs="Times New Roman"/>
        </w:rPr>
        <w:t xml:space="preserve"> The attribute </w:t>
      </w:r>
      <w:proofErr w:type="spellStart"/>
      <w:r w:rsidR="00776F16">
        <w:rPr>
          <w:rFonts w:ascii="Times New Roman" w:hAnsi="Times New Roman" w:cs="Times New Roman"/>
          <w:i/>
          <w:iCs/>
        </w:rPr>
        <w:t>ts_born</w:t>
      </w:r>
      <w:proofErr w:type="spellEnd"/>
      <w:r w:rsidR="00FE6D12">
        <w:rPr>
          <w:rFonts w:ascii="Times New Roman" w:hAnsi="Times New Roman" w:cs="Times New Roman"/>
        </w:rPr>
        <w:t xml:space="preserve"> </w:t>
      </w:r>
      <w:r w:rsidR="00776F16">
        <w:rPr>
          <w:rFonts w:ascii="Times New Roman" w:hAnsi="Times New Roman" w:cs="Times New Roman"/>
        </w:rPr>
        <w:t>is set to 0 for each tree.</w:t>
      </w:r>
      <w:r w:rsidR="00FE6D12">
        <w:rPr>
          <w:rFonts w:ascii="Times New Roman" w:hAnsi="Times New Roman" w:cs="Times New Roman"/>
        </w:rPr>
        <w:t xml:space="preserve"> </w:t>
      </w:r>
      <w:r w:rsidRPr="00032D6E">
        <w:rPr>
          <w:rFonts w:ascii="Times New Roman" w:hAnsi="Times New Roman" w:cs="Times New Roman"/>
        </w:rPr>
        <w:t xml:space="preserve"> Please see </w:t>
      </w:r>
      <w:r w:rsidR="00032D6E" w:rsidRPr="00032D6E">
        <w:rPr>
          <w:rFonts w:ascii="Times New Roman" w:hAnsi="Times New Roman" w:cs="Times New Roman"/>
        </w:rPr>
        <w:t>b</w:t>
      </w:r>
      <w:r w:rsidRPr="00032D6E">
        <w:rPr>
          <w:rFonts w:ascii="Times New Roman" w:hAnsi="Times New Roman" w:cs="Times New Roman"/>
        </w:rPr>
        <w:t>ehavior</w:t>
      </w:r>
      <w:r w:rsidR="00032D6E" w:rsidRPr="00032D6E">
        <w:rPr>
          <w:rFonts w:ascii="Times New Roman" w:hAnsi="Times New Roman" w:cs="Times New Roman"/>
        </w:rPr>
        <w:t>_s</w:t>
      </w:r>
      <w:r w:rsidRPr="00032D6E">
        <w:rPr>
          <w:rFonts w:ascii="Times New Roman" w:hAnsi="Times New Roman" w:cs="Times New Roman"/>
        </w:rPr>
        <w:t>pace.py to run the same experiments reported in the Reeves et al. (Submitted). The simulations do not require any input files. The parameter values in the experimental design are shown in Table 1.</w:t>
      </w:r>
    </w:p>
    <w:p w14:paraId="10D0FA4D" w14:textId="77777777" w:rsidR="00032D6E" w:rsidRPr="00032D6E" w:rsidRDefault="00032D6E">
      <w:pPr>
        <w:rPr>
          <w:rFonts w:ascii="Times New Roman" w:hAnsi="Times New Roman" w:cs="Times New Roman"/>
        </w:rPr>
      </w:pPr>
    </w:p>
    <w:p w14:paraId="49D01F60" w14:textId="161D8AEE" w:rsidR="00AD1493" w:rsidRPr="00032D6E" w:rsidRDefault="00AD1493">
      <w:pPr>
        <w:rPr>
          <w:rFonts w:ascii="Times New Roman" w:hAnsi="Times New Roman" w:cs="Times New Roman"/>
        </w:rPr>
      </w:pPr>
      <w:r w:rsidRPr="00032D6E">
        <w:rPr>
          <w:rFonts w:ascii="Times New Roman" w:hAnsi="Times New Roman" w:cs="Times New Roman"/>
        </w:rPr>
        <w:t>Table 1. Parameter values used to initialize the simulations reported in Reeves et al. 2021.</w:t>
      </w:r>
    </w:p>
    <w:p w14:paraId="3AA24844" w14:textId="0B205EE7" w:rsidR="00AD1493" w:rsidRPr="00032D6E" w:rsidRDefault="00AD1493">
      <w:pPr>
        <w:rPr>
          <w:rFonts w:ascii="Times New Roman" w:hAnsi="Times New Roman" w:cs="Times New Roman"/>
        </w:rPr>
      </w:pPr>
    </w:p>
    <w:p w14:paraId="445BAA4F" w14:textId="09FC2E21" w:rsidR="00032D6E" w:rsidRPr="00032D6E" w:rsidRDefault="00642DB7">
      <w:pPr>
        <w:rPr>
          <w:rFonts w:ascii="Times New Roman" w:hAnsi="Times New Roman" w:cs="Times New Roman"/>
          <w:b/>
          <w:bCs/>
        </w:rPr>
      </w:pPr>
      <w:r w:rsidRPr="00032D6E">
        <w:rPr>
          <w:rFonts w:ascii="Times New Roman" w:hAnsi="Times New Roman" w:cs="Times New Roman"/>
          <w:b/>
          <w:bCs/>
        </w:rPr>
        <w:t>Paramete</w:t>
      </w:r>
      <w:r w:rsidR="00356CA4">
        <w:rPr>
          <w:rFonts w:ascii="Times New Roman" w:hAnsi="Times New Roman" w:cs="Times New Roman"/>
          <w:b/>
          <w:bCs/>
        </w:rPr>
        <w:t xml:space="preserve">r                                                 </w:t>
      </w:r>
      <w:r w:rsidR="00032D6E" w:rsidRPr="00032D6E">
        <w:rPr>
          <w:rFonts w:ascii="Times New Roman" w:hAnsi="Times New Roman" w:cs="Times New Roman"/>
          <w:b/>
          <w:bCs/>
        </w:rPr>
        <w:t>Value</w:t>
      </w:r>
      <w:r w:rsidR="00356CA4">
        <w:rPr>
          <w:rFonts w:ascii="Times New Roman" w:hAnsi="Times New Roman" w:cs="Times New Roman"/>
          <w:b/>
          <w:bCs/>
        </w:rPr>
        <w:t>(</w:t>
      </w:r>
      <w:r w:rsidR="00032D6E" w:rsidRPr="00032D6E">
        <w:rPr>
          <w:rFonts w:ascii="Times New Roman" w:hAnsi="Times New Roman" w:cs="Times New Roman"/>
          <w:b/>
          <w:bCs/>
        </w:rPr>
        <w:t>s</w:t>
      </w:r>
      <w:r w:rsidR="00356CA4">
        <w:rPr>
          <w:rFonts w:ascii="Times New Roman" w:hAnsi="Times New Roman" w:cs="Times New Roman"/>
          <w:b/>
          <w:bCs/>
        </w:rPr>
        <w:t>)</w:t>
      </w:r>
    </w:p>
    <w:p w14:paraId="0BC43969" w14:textId="7FB112E1" w:rsidR="00032D6E" w:rsidRPr="00032D6E" w:rsidRDefault="00032D6E">
      <w:pPr>
        <w:rPr>
          <w:rFonts w:ascii="Times New Roman" w:hAnsi="Times New Roman" w:cs="Times New Roman"/>
        </w:rPr>
      </w:pPr>
      <w:proofErr w:type="spellStart"/>
      <w:r w:rsidRPr="00032D6E">
        <w:rPr>
          <w:rFonts w:ascii="Times New Roman" w:hAnsi="Times New Roman" w:cs="Times New Roman"/>
          <w:i/>
          <w:iCs/>
        </w:rPr>
        <w:t>Num_agents</w:t>
      </w:r>
      <w:proofErr w:type="spellEnd"/>
      <w:r w:rsidRPr="00032D6E">
        <w:rPr>
          <w:rFonts w:ascii="Times New Roman" w:hAnsi="Times New Roman" w:cs="Times New Roman"/>
          <w:i/>
          <w:iCs/>
        </w:rPr>
        <w:t xml:space="preserve"> (</w:t>
      </w:r>
      <w:proofErr w:type="gramStart"/>
      <w:r w:rsidRPr="00032D6E">
        <w:rPr>
          <w:rFonts w:ascii="Times New Roman" w:hAnsi="Times New Roman" w:cs="Times New Roman"/>
          <w:i/>
          <w:iCs/>
        </w:rPr>
        <w:t>N</w:t>
      </w:r>
      <w:r w:rsidRPr="00032D6E">
        <w:rPr>
          <w:rFonts w:ascii="Times New Roman" w:hAnsi="Times New Roman" w:cs="Times New Roman"/>
          <w:i/>
          <w:iCs/>
          <w:vertAlign w:val="subscript"/>
        </w:rPr>
        <w:t xml:space="preserve">a </w:t>
      </w:r>
      <w:r w:rsidRPr="00032D6E">
        <w:rPr>
          <w:rFonts w:ascii="Times New Roman" w:hAnsi="Times New Roman" w:cs="Times New Roman"/>
          <w:i/>
          <w:iCs/>
        </w:rPr>
        <w:t>)</w:t>
      </w:r>
      <w:proofErr w:type="gramEnd"/>
      <w:r w:rsidRPr="00032D6E">
        <w:rPr>
          <w:rFonts w:ascii="Times New Roman" w:hAnsi="Times New Roman" w:cs="Times New Roman"/>
          <w:i/>
          <w:iCs/>
        </w:rPr>
        <w:t>........................................</w:t>
      </w:r>
      <w:r>
        <w:rPr>
          <w:rFonts w:ascii="Times New Roman" w:hAnsi="Times New Roman" w:cs="Times New Roman"/>
          <w:i/>
          <w:iCs/>
        </w:rPr>
        <w:t>......</w:t>
      </w:r>
      <w:r w:rsidRPr="00032D6E">
        <w:rPr>
          <w:rFonts w:ascii="Times New Roman" w:hAnsi="Times New Roman" w:cs="Times New Roman"/>
        </w:rPr>
        <w:t>100</w:t>
      </w:r>
    </w:p>
    <w:p w14:paraId="044A39AA" w14:textId="2BE3DA24" w:rsidR="00032D6E" w:rsidRPr="00032D6E" w:rsidRDefault="00032D6E">
      <w:pPr>
        <w:rPr>
          <w:rFonts w:ascii="Times New Roman" w:hAnsi="Times New Roman" w:cs="Times New Roman"/>
        </w:rPr>
      </w:pPr>
      <w:proofErr w:type="spellStart"/>
      <w:r w:rsidRPr="00032D6E">
        <w:rPr>
          <w:rFonts w:ascii="Times New Roman" w:hAnsi="Times New Roman" w:cs="Times New Roman"/>
          <w:i/>
          <w:iCs/>
        </w:rPr>
        <w:t>Num_sources</w:t>
      </w:r>
      <w:proofErr w:type="spellEnd"/>
      <w:r w:rsidRPr="00032D6E">
        <w:rPr>
          <w:rFonts w:ascii="Times New Roman" w:hAnsi="Times New Roman" w:cs="Times New Roman"/>
          <w:i/>
          <w:iCs/>
        </w:rPr>
        <w:t xml:space="preserve"> (N</w:t>
      </w:r>
      <w:r w:rsidRPr="00032D6E">
        <w:rPr>
          <w:rFonts w:ascii="Times New Roman" w:hAnsi="Times New Roman" w:cs="Times New Roman"/>
          <w:i/>
          <w:iCs/>
          <w:vertAlign w:val="subscript"/>
        </w:rPr>
        <w:t>s</w:t>
      </w:r>
      <w:r w:rsidRPr="00032D6E">
        <w:rPr>
          <w:rFonts w:ascii="Times New Roman" w:hAnsi="Times New Roman" w:cs="Times New Roman"/>
          <w:i/>
          <w:iCs/>
        </w:rPr>
        <w:t>)...........................</w:t>
      </w:r>
      <w:r>
        <w:rPr>
          <w:rFonts w:ascii="Times New Roman" w:hAnsi="Times New Roman" w:cs="Times New Roman"/>
          <w:i/>
          <w:iCs/>
        </w:rPr>
        <w:t>......</w:t>
      </w:r>
      <w:r w:rsidRPr="00032D6E">
        <w:rPr>
          <w:rFonts w:ascii="Times New Roman" w:hAnsi="Times New Roman" w:cs="Times New Roman"/>
        </w:rPr>
        <w:t>10, 50, 500</w:t>
      </w:r>
    </w:p>
    <w:p w14:paraId="0F8C35D9" w14:textId="4AA130C8" w:rsidR="00032D6E" w:rsidRPr="00032D6E" w:rsidRDefault="00032D6E">
      <w:pPr>
        <w:rPr>
          <w:rFonts w:ascii="Times New Roman" w:hAnsi="Times New Roman" w:cs="Times New Roman"/>
          <w:i/>
          <w:iCs/>
        </w:rPr>
      </w:pPr>
      <w:proofErr w:type="spellStart"/>
      <w:r w:rsidRPr="00032D6E">
        <w:rPr>
          <w:rFonts w:ascii="Times New Roman" w:hAnsi="Times New Roman" w:cs="Times New Roman"/>
          <w:i/>
          <w:iCs/>
        </w:rPr>
        <w:t>Num_Trees</w:t>
      </w:r>
      <w:proofErr w:type="spellEnd"/>
      <w:r w:rsidRPr="00032D6E">
        <w:rPr>
          <w:rFonts w:ascii="Times New Roman" w:hAnsi="Times New Roman" w:cs="Times New Roman"/>
          <w:i/>
          <w:iCs/>
        </w:rPr>
        <w:t xml:space="preserve"> (</w:t>
      </w:r>
      <w:proofErr w:type="spellStart"/>
      <w:r w:rsidRPr="00032D6E">
        <w:rPr>
          <w:rFonts w:ascii="Times New Roman" w:hAnsi="Times New Roman" w:cs="Times New Roman"/>
          <w:i/>
          <w:iCs/>
        </w:rPr>
        <w:t>N</w:t>
      </w:r>
      <w:r w:rsidRPr="00032D6E">
        <w:rPr>
          <w:rFonts w:ascii="Times New Roman" w:hAnsi="Times New Roman" w:cs="Times New Roman"/>
          <w:i/>
          <w:iCs/>
          <w:vertAlign w:val="subscript"/>
        </w:rPr>
        <w:t>t</w:t>
      </w:r>
      <w:r w:rsidRPr="00032D6E">
        <w:rPr>
          <w:rFonts w:ascii="Times New Roman" w:hAnsi="Times New Roman" w:cs="Times New Roman"/>
          <w:i/>
          <w:iCs/>
          <w:vertAlign w:val="subscript"/>
        </w:rPr>
        <w:softHyphen/>
      </w:r>
      <w:proofErr w:type="spellEnd"/>
      <w:r w:rsidRPr="00032D6E">
        <w:rPr>
          <w:rFonts w:ascii="Times New Roman" w:hAnsi="Times New Roman" w:cs="Times New Roman"/>
          <w:i/>
          <w:iCs/>
        </w:rPr>
        <w:t>)</w:t>
      </w:r>
      <w:r>
        <w:rPr>
          <w:rFonts w:ascii="Times New Roman" w:hAnsi="Times New Roman" w:cs="Times New Roman"/>
          <w:i/>
          <w:iCs/>
        </w:rPr>
        <w:t>.....................</w:t>
      </w:r>
      <w:r w:rsidRPr="00032D6E">
        <w:rPr>
          <w:rFonts w:ascii="Times New Roman" w:hAnsi="Times New Roman" w:cs="Times New Roman"/>
        </w:rPr>
        <w:t>100,</w:t>
      </w:r>
      <w:r>
        <w:rPr>
          <w:rFonts w:ascii="Times New Roman" w:hAnsi="Times New Roman" w:cs="Times New Roman"/>
        </w:rPr>
        <w:t xml:space="preserve"> </w:t>
      </w:r>
      <w:r w:rsidRPr="00032D6E">
        <w:rPr>
          <w:rFonts w:ascii="Times New Roman" w:hAnsi="Times New Roman" w:cs="Times New Roman"/>
        </w:rPr>
        <w:t>500,</w:t>
      </w:r>
      <w:r>
        <w:rPr>
          <w:rFonts w:ascii="Times New Roman" w:hAnsi="Times New Roman" w:cs="Times New Roman"/>
        </w:rPr>
        <w:t xml:space="preserve"> </w:t>
      </w:r>
      <w:r w:rsidRPr="00032D6E">
        <w:rPr>
          <w:rFonts w:ascii="Times New Roman" w:hAnsi="Times New Roman" w:cs="Times New Roman"/>
        </w:rPr>
        <w:t>1000,</w:t>
      </w:r>
      <w:r>
        <w:rPr>
          <w:rFonts w:ascii="Times New Roman" w:hAnsi="Times New Roman" w:cs="Times New Roman"/>
        </w:rPr>
        <w:t xml:space="preserve"> </w:t>
      </w:r>
      <w:r w:rsidRPr="00032D6E">
        <w:rPr>
          <w:rFonts w:ascii="Times New Roman" w:hAnsi="Times New Roman" w:cs="Times New Roman"/>
        </w:rPr>
        <w:t>2000</w:t>
      </w:r>
    </w:p>
    <w:p w14:paraId="05EEC809" w14:textId="7F1B406E" w:rsidR="00032D6E" w:rsidRPr="00032D6E" w:rsidRDefault="00032D6E">
      <w:pPr>
        <w:rPr>
          <w:rFonts w:ascii="Times New Roman" w:hAnsi="Times New Roman" w:cs="Times New Roman"/>
          <w:i/>
          <w:iCs/>
        </w:rPr>
      </w:pPr>
      <w:proofErr w:type="spellStart"/>
      <w:r w:rsidRPr="00032D6E">
        <w:rPr>
          <w:rFonts w:ascii="Times New Roman" w:hAnsi="Times New Roman" w:cs="Times New Roman"/>
          <w:i/>
          <w:iCs/>
        </w:rPr>
        <w:t>Treesdie</w:t>
      </w:r>
      <w:proofErr w:type="spellEnd"/>
      <w:r>
        <w:rPr>
          <w:rFonts w:ascii="Times New Roman" w:hAnsi="Times New Roman" w:cs="Times New Roman"/>
          <w:i/>
          <w:iCs/>
        </w:rPr>
        <w:t>…............................................</w:t>
      </w:r>
      <w:r w:rsidR="009D0B0C">
        <w:rPr>
          <w:rFonts w:ascii="Times New Roman" w:hAnsi="Times New Roman" w:cs="Times New Roman"/>
          <w:i/>
          <w:iCs/>
        </w:rPr>
        <w:t>.</w:t>
      </w:r>
      <w:r w:rsidRPr="00356CA4">
        <w:rPr>
          <w:rFonts w:ascii="Times New Roman" w:hAnsi="Times New Roman" w:cs="Times New Roman"/>
        </w:rPr>
        <w:t>True, False</w:t>
      </w:r>
    </w:p>
    <w:p w14:paraId="54F57BE1" w14:textId="7D61E8FB" w:rsidR="00032D6E" w:rsidRPr="00032D6E" w:rsidRDefault="00032D6E">
      <w:pPr>
        <w:rPr>
          <w:rFonts w:ascii="Times New Roman" w:hAnsi="Times New Roman" w:cs="Times New Roman"/>
          <w:i/>
          <w:iCs/>
        </w:rPr>
      </w:pPr>
      <w:r w:rsidRPr="00032D6E">
        <w:rPr>
          <w:rFonts w:ascii="Times New Roman" w:hAnsi="Times New Roman" w:cs="Times New Roman"/>
          <w:i/>
          <w:iCs/>
        </w:rPr>
        <w:t>search_rad</w:t>
      </w:r>
      <w:r>
        <w:rPr>
          <w:rFonts w:ascii="Times New Roman" w:hAnsi="Times New Roman" w:cs="Times New Roman"/>
          <w:i/>
          <w:iCs/>
        </w:rPr>
        <w:t>...</w:t>
      </w:r>
      <w:r w:rsidR="00356CA4">
        <w:rPr>
          <w:rFonts w:ascii="Times New Roman" w:hAnsi="Times New Roman" w:cs="Times New Roman"/>
          <w:i/>
          <w:iCs/>
        </w:rPr>
        <w:t>........................................................</w:t>
      </w:r>
      <w:r w:rsidR="009D0B0C">
        <w:rPr>
          <w:rFonts w:ascii="Times New Roman" w:hAnsi="Times New Roman" w:cs="Times New Roman"/>
          <w:i/>
          <w:iCs/>
        </w:rPr>
        <w:t>.</w:t>
      </w:r>
      <w:r w:rsidRPr="00356CA4">
        <w:rPr>
          <w:rFonts w:ascii="Times New Roman" w:hAnsi="Times New Roman" w:cs="Times New Roman"/>
        </w:rPr>
        <w:t>2</w:t>
      </w:r>
    </w:p>
    <w:p w14:paraId="16203687" w14:textId="51E8593A" w:rsidR="00AD1493" w:rsidRDefault="00032D6E">
      <w:pPr>
        <w:rPr>
          <w:rFonts w:ascii="Times New Roman" w:hAnsi="Times New Roman" w:cs="Times New Roman"/>
          <w:i/>
          <w:iCs/>
        </w:rPr>
      </w:pPr>
      <w:r w:rsidRPr="00032D6E">
        <w:rPr>
          <w:rFonts w:ascii="Times New Roman" w:hAnsi="Times New Roman" w:cs="Times New Roman"/>
          <w:i/>
          <w:iCs/>
        </w:rPr>
        <w:t>max_ts</w:t>
      </w:r>
      <w:r w:rsidR="00356CA4">
        <w:rPr>
          <w:rFonts w:ascii="Times New Roman" w:hAnsi="Times New Roman" w:cs="Times New Roman"/>
          <w:i/>
          <w:iCs/>
        </w:rPr>
        <w:t>…......................................................</w:t>
      </w:r>
      <w:r w:rsidR="009D0B0C">
        <w:rPr>
          <w:rFonts w:ascii="Times New Roman" w:hAnsi="Times New Roman" w:cs="Times New Roman"/>
          <w:i/>
          <w:iCs/>
        </w:rPr>
        <w:t>..</w:t>
      </w:r>
      <w:r w:rsidRPr="00356CA4">
        <w:rPr>
          <w:rFonts w:ascii="Times New Roman" w:hAnsi="Times New Roman" w:cs="Times New Roman"/>
        </w:rPr>
        <w:t>75000</w:t>
      </w:r>
    </w:p>
    <w:p w14:paraId="750E46FB" w14:textId="2D799E10" w:rsidR="009D0B0C" w:rsidRDefault="009D0B0C">
      <w:pPr>
        <w:rPr>
          <w:rFonts w:ascii="Times New Roman" w:hAnsi="Times New Roman" w:cs="Times New Roman"/>
        </w:rPr>
      </w:pPr>
      <w:r>
        <w:rPr>
          <w:rFonts w:ascii="Times New Roman" w:hAnsi="Times New Roman" w:cs="Times New Roman"/>
          <w:i/>
          <w:iCs/>
        </w:rPr>
        <w:t>iterations</w:t>
      </w:r>
      <w:r>
        <w:rPr>
          <w:rFonts w:ascii="Times New Roman" w:hAnsi="Times New Roman" w:cs="Times New Roman"/>
        </w:rPr>
        <w:t>.........................................................1-30</w:t>
      </w:r>
    </w:p>
    <w:p w14:paraId="58F2397C" w14:textId="59B3F6E9" w:rsidR="009D0B0C" w:rsidRDefault="009D0B0C">
      <w:pPr>
        <w:rPr>
          <w:rFonts w:ascii="Times New Roman" w:hAnsi="Times New Roman" w:cs="Times New Roman"/>
        </w:rPr>
      </w:pPr>
    </w:p>
    <w:p w14:paraId="6814379C" w14:textId="61C077CE" w:rsidR="009D0B0C" w:rsidRDefault="009D0B0C">
      <w:pPr>
        <w:rPr>
          <w:rFonts w:ascii="Times New Roman" w:hAnsi="Times New Roman" w:cs="Times New Roman"/>
          <w:u w:val="single"/>
        </w:rPr>
      </w:pPr>
      <w:r>
        <w:rPr>
          <w:rFonts w:ascii="Times New Roman" w:hAnsi="Times New Roman" w:cs="Times New Roman"/>
          <w:u w:val="single"/>
        </w:rPr>
        <w:t>Data Collection</w:t>
      </w:r>
    </w:p>
    <w:p w14:paraId="2FC0F2C7" w14:textId="182E8713" w:rsidR="009D0B0C" w:rsidRDefault="009D0B0C">
      <w:pPr>
        <w:rPr>
          <w:rFonts w:ascii="Times New Roman" w:hAnsi="Times New Roman" w:cs="Times New Roman"/>
          <w:u w:val="single"/>
        </w:rPr>
      </w:pPr>
    </w:p>
    <w:p w14:paraId="4C00A204" w14:textId="31C8C1FE" w:rsidR="009D0B0C" w:rsidRPr="009D0B0C" w:rsidRDefault="009D0B0C">
      <w:pPr>
        <w:rPr>
          <w:rFonts w:ascii="Times New Roman" w:hAnsi="Times New Roman" w:cs="Times New Roman"/>
        </w:rPr>
      </w:pPr>
      <w:r>
        <w:rPr>
          <w:rFonts w:ascii="Times New Roman" w:hAnsi="Times New Roman" w:cs="Times New Roman"/>
        </w:rPr>
        <w:tab/>
        <w:t xml:space="preserve">At the end of each simulation run the is exported as an SQL database which contains five tables: </w:t>
      </w:r>
      <w:proofErr w:type="spellStart"/>
      <w:r>
        <w:rPr>
          <w:rFonts w:ascii="Times New Roman" w:hAnsi="Times New Roman" w:cs="Times New Roman"/>
        </w:rPr>
        <w:t>run_data</w:t>
      </w:r>
      <w:proofErr w:type="spellEnd"/>
      <w:r>
        <w:rPr>
          <w:rFonts w:ascii="Times New Roman" w:hAnsi="Times New Roman" w:cs="Times New Roman"/>
        </w:rPr>
        <w:t xml:space="preserve">, environment, trees, sources, and tools. The </w:t>
      </w:r>
      <w:proofErr w:type="spellStart"/>
      <w:r>
        <w:rPr>
          <w:rFonts w:ascii="Times New Roman" w:hAnsi="Times New Roman" w:cs="Times New Roman"/>
        </w:rPr>
        <w:t>run_data</w:t>
      </w:r>
      <w:proofErr w:type="spellEnd"/>
      <w:r>
        <w:rPr>
          <w:rFonts w:ascii="Times New Roman" w:hAnsi="Times New Roman" w:cs="Times New Roman"/>
        </w:rPr>
        <w:t xml:space="preserve"> table contains the global parameters specific to that run. This includes, </w:t>
      </w:r>
      <w:proofErr w:type="spellStart"/>
      <w:r w:rsidRPr="009D0B0C">
        <w:rPr>
          <w:rFonts w:ascii="Times New Roman" w:hAnsi="Times New Roman" w:cs="Times New Roman"/>
          <w:i/>
          <w:iCs/>
        </w:rPr>
        <w:t>run_id</w:t>
      </w:r>
      <w:proofErr w:type="spellEnd"/>
      <w:r>
        <w:rPr>
          <w:rFonts w:ascii="Times New Roman" w:hAnsi="Times New Roman" w:cs="Times New Roman"/>
        </w:rPr>
        <w:t xml:space="preserve">, </w:t>
      </w:r>
      <w:proofErr w:type="spellStart"/>
      <w:r>
        <w:rPr>
          <w:rFonts w:ascii="Times New Roman" w:hAnsi="Times New Roman" w:cs="Times New Roman"/>
          <w:i/>
          <w:iCs/>
        </w:rPr>
        <w:t>datatime</w:t>
      </w:r>
      <w:proofErr w:type="spellEnd"/>
      <w:r>
        <w:rPr>
          <w:rFonts w:ascii="Times New Roman" w:hAnsi="Times New Roman" w:cs="Times New Roman"/>
          <w:i/>
          <w:iCs/>
        </w:rPr>
        <w:t xml:space="preserve">, </w:t>
      </w:r>
      <w:proofErr w:type="spellStart"/>
      <w:r>
        <w:rPr>
          <w:rFonts w:ascii="Times New Roman" w:hAnsi="Times New Roman" w:cs="Times New Roman"/>
          <w:i/>
          <w:iCs/>
        </w:rPr>
        <w:t>n_times_steps</w:t>
      </w:r>
      <w:proofErr w:type="spellEnd"/>
      <w:r>
        <w:rPr>
          <w:rFonts w:ascii="Times New Roman" w:hAnsi="Times New Roman" w:cs="Times New Roman"/>
          <w:i/>
          <w:iCs/>
        </w:rPr>
        <w:t xml:space="preserve">, </w:t>
      </w:r>
      <w:proofErr w:type="spellStart"/>
      <w:r>
        <w:rPr>
          <w:rFonts w:ascii="Times New Roman" w:hAnsi="Times New Roman" w:cs="Times New Roman"/>
          <w:i/>
          <w:iCs/>
        </w:rPr>
        <w:t>num_sources</w:t>
      </w:r>
      <w:proofErr w:type="spellEnd"/>
      <w:r>
        <w:rPr>
          <w:rFonts w:ascii="Times New Roman" w:hAnsi="Times New Roman" w:cs="Times New Roman"/>
          <w:i/>
          <w:iCs/>
        </w:rPr>
        <w:t xml:space="preserve">, </w:t>
      </w:r>
      <w:proofErr w:type="spellStart"/>
      <w:r>
        <w:rPr>
          <w:rFonts w:ascii="Times New Roman" w:hAnsi="Times New Roman" w:cs="Times New Roman"/>
          <w:i/>
          <w:iCs/>
        </w:rPr>
        <w:t>num_trees</w:t>
      </w:r>
      <w:proofErr w:type="spellEnd"/>
      <w:r>
        <w:rPr>
          <w:rFonts w:ascii="Times New Roman" w:hAnsi="Times New Roman" w:cs="Times New Roman"/>
          <w:i/>
          <w:iCs/>
        </w:rPr>
        <w:t xml:space="preserve">, </w:t>
      </w:r>
      <w:proofErr w:type="spellStart"/>
      <w:r>
        <w:rPr>
          <w:rFonts w:ascii="Times New Roman" w:hAnsi="Times New Roman" w:cs="Times New Roman"/>
          <w:i/>
          <w:iCs/>
        </w:rPr>
        <w:t>treesdie</w:t>
      </w:r>
      <w:proofErr w:type="spellEnd"/>
      <w:r>
        <w:rPr>
          <w:rFonts w:ascii="Times New Roman" w:hAnsi="Times New Roman" w:cs="Times New Roman"/>
          <w:i/>
          <w:iCs/>
        </w:rPr>
        <w:t xml:space="preserve">, </w:t>
      </w:r>
      <w:proofErr w:type="spellStart"/>
      <w:r>
        <w:rPr>
          <w:rFonts w:ascii="Times New Roman" w:hAnsi="Times New Roman" w:cs="Times New Roman"/>
          <w:i/>
          <w:iCs/>
        </w:rPr>
        <w:t>search_rad</w:t>
      </w:r>
      <w:proofErr w:type="spellEnd"/>
      <w:r>
        <w:rPr>
          <w:rFonts w:ascii="Times New Roman" w:hAnsi="Times New Roman" w:cs="Times New Roman"/>
          <w:i/>
          <w:iCs/>
        </w:rPr>
        <w:t xml:space="preserve">, </w:t>
      </w:r>
      <w:r w:rsidRPr="009D0B0C">
        <w:rPr>
          <w:rFonts w:ascii="Times New Roman" w:hAnsi="Times New Roman" w:cs="Times New Roman"/>
        </w:rPr>
        <w:t>and</w:t>
      </w:r>
      <w:r>
        <w:rPr>
          <w:rFonts w:ascii="Times New Roman" w:hAnsi="Times New Roman" w:cs="Times New Roman"/>
          <w:i/>
          <w:iCs/>
        </w:rPr>
        <w:t xml:space="preserve"> </w:t>
      </w:r>
      <w:proofErr w:type="spellStart"/>
      <w:r>
        <w:rPr>
          <w:rFonts w:ascii="Times New Roman" w:hAnsi="Times New Roman" w:cs="Times New Roman"/>
          <w:i/>
          <w:iCs/>
        </w:rPr>
        <w:t>tree</w:t>
      </w:r>
      <w:r w:rsidR="008F7CE8">
        <w:rPr>
          <w:rFonts w:ascii="Times New Roman" w:hAnsi="Times New Roman" w:cs="Times New Roman"/>
          <w:i/>
          <w:iCs/>
        </w:rPr>
        <w:t>_</w:t>
      </w:r>
      <w:r>
        <w:rPr>
          <w:rFonts w:ascii="Times New Roman" w:hAnsi="Times New Roman" w:cs="Times New Roman"/>
          <w:i/>
          <w:iCs/>
        </w:rPr>
        <w:t>deaths</w:t>
      </w:r>
      <w:proofErr w:type="spellEnd"/>
      <w:r>
        <w:rPr>
          <w:rFonts w:ascii="Times New Roman" w:hAnsi="Times New Roman" w:cs="Times New Roman"/>
        </w:rPr>
        <w:t>.</w:t>
      </w:r>
      <w:r w:rsidR="008F7CE8">
        <w:rPr>
          <w:rFonts w:ascii="Times New Roman" w:hAnsi="Times New Roman" w:cs="Times New Roman"/>
        </w:rPr>
        <w:t xml:space="preserve"> The environment table records data on the number of Trees where it is possible to move and use a Pounding Tool at each time step. The attributed recorded in this table include </w:t>
      </w:r>
      <w:proofErr w:type="spellStart"/>
      <w:r w:rsidR="008F7CE8">
        <w:rPr>
          <w:rFonts w:ascii="Times New Roman" w:hAnsi="Times New Roman" w:cs="Times New Roman"/>
          <w:i/>
          <w:iCs/>
        </w:rPr>
        <w:t>run_id</w:t>
      </w:r>
      <w:proofErr w:type="spellEnd"/>
      <w:r w:rsidR="008F7CE8">
        <w:rPr>
          <w:rFonts w:ascii="Times New Roman" w:hAnsi="Times New Roman" w:cs="Times New Roman"/>
          <w:i/>
          <w:iCs/>
        </w:rPr>
        <w:t xml:space="preserve">, </w:t>
      </w:r>
      <w:proofErr w:type="spellStart"/>
      <w:r w:rsidR="008F7CE8">
        <w:rPr>
          <w:rFonts w:ascii="Times New Roman" w:hAnsi="Times New Roman" w:cs="Times New Roman"/>
          <w:i/>
          <w:iCs/>
        </w:rPr>
        <w:t>time_step</w:t>
      </w:r>
      <w:proofErr w:type="spellEnd"/>
      <w:r w:rsidR="008F7CE8">
        <w:rPr>
          <w:rFonts w:ascii="Times New Roman" w:hAnsi="Times New Roman" w:cs="Times New Roman"/>
          <w:i/>
          <w:iCs/>
        </w:rPr>
        <w:t xml:space="preserve">, </w:t>
      </w:r>
      <w:proofErr w:type="spellStart"/>
      <w:r w:rsidR="008F7CE8">
        <w:rPr>
          <w:rFonts w:ascii="Times New Roman" w:hAnsi="Times New Roman" w:cs="Times New Roman"/>
          <w:i/>
          <w:iCs/>
        </w:rPr>
        <w:t>trees_available</w:t>
      </w:r>
      <w:proofErr w:type="spellEnd"/>
      <w:r w:rsidR="008F7CE8">
        <w:rPr>
          <w:rFonts w:ascii="Times New Roman" w:hAnsi="Times New Roman" w:cs="Times New Roman"/>
          <w:i/>
          <w:iCs/>
        </w:rPr>
        <w:t xml:space="preserve">. </w:t>
      </w:r>
      <w:r w:rsidR="008F7CE8">
        <w:rPr>
          <w:rFonts w:ascii="Times New Roman" w:hAnsi="Times New Roman" w:cs="Times New Roman"/>
        </w:rPr>
        <w:t xml:space="preserve">The trees table stores information on the Tree agents. This table collects data on the attributes, </w:t>
      </w:r>
      <w:r w:rsidR="008F7CE8">
        <w:rPr>
          <w:rFonts w:ascii="Times New Roman" w:hAnsi="Times New Roman" w:cs="Times New Roman"/>
        </w:rPr>
        <w:softHyphen/>
      </w:r>
      <w:proofErr w:type="spellStart"/>
      <w:r w:rsidR="008F7CE8">
        <w:rPr>
          <w:rFonts w:ascii="Times New Roman" w:hAnsi="Times New Roman" w:cs="Times New Roman"/>
          <w:i/>
          <w:iCs/>
        </w:rPr>
        <w:t>run_id</w:t>
      </w:r>
      <w:proofErr w:type="spellEnd"/>
      <w:r w:rsidR="008F7CE8">
        <w:rPr>
          <w:rFonts w:ascii="Times New Roman" w:hAnsi="Times New Roman" w:cs="Times New Roman"/>
          <w:i/>
          <w:iCs/>
        </w:rPr>
        <w:t xml:space="preserve">, id, x, y, </w:t>
      </w:r>
      <w:proofErr w:type="spellStart"/>
      <w:r w:rsidR="008F7CE8">
        <w:rPr>
          <w:rFonts w:ascii="Times New Roman" w:hAnsi="Times New Roman" w:cs="Times New Roman"/>
          <w:i/>
          <w:iCs/>
        </w:rPr>
        <w:t>ts_born</w:t>
      </w:r>
      <w:proofErr w:type="spellEnd"/>
      <w:r w:rsidR="008F7CE8">
        <w:rPr>
          <w:rFonts w:ascii="Times New Roman" w:hAnsi="Times New Roman" w:cs="Times New Roman"/>
          <w:i/>
          <w:iCs/>
        </w:rPr>
        <w:t xml:space="preserve">, alive, </w:t>
      </w:r>
      <w:proofErr w:type="spellStart"/>
      <w:r w:rsidR="008F7CE8">
        <w:rPr>
          <w:rFonts w:ascii="Times New Roman" w:hAnsi="Times New Roman" w:cs="Times New Roman"/>
          <w:i/>
          <w:iCs/>
        </w:rPr>
        <w:t>ts_died</w:t>
      </w:r>
      <w:proofErr w:type="spellEnd"/>
      <w:r w:rsidR="008F7CE8">
        <w:rPr>
          <w:rFonts w:ascii="Times New Roman" w:hAnsi="Times New Roman" w:cs="Times New Roman"/>
          <w:i/>
          <w:iCs/>
        </w:rPr>
        <w:t>, age.</w:t>
      </w:r>
      <w:r w:rsidR="00166A51">
        <w:rPr>
          <w:rFonts w:ascii="Times New Roman" w:hAnsi="Times New Roman" w:cs="Times New Roman"/>
        </w:rPr>
        <w:t xml:space="preserve"> Information on the sources is contained within the source table. Information on the following attributes is held in the source table: </w:t>
      </w:r>
      <w:proofErr w:type="spellStart"/>
      <w:r w:rsidR="00166A51">
        <w:rPr>
          <w:rFonts w:ascii="Times New Roman" w:hAnsi="Times New Roman" w:cs="Times New Roman"/>
          <w:i/>
          <w:iCs/>
        </w:rPr>
        <w:t>run_id</w:t>
      </w:r>
      <w:proofErr w:type="spellEnd"/>
      <w:r w:rsidR="00166A51">
        <w:rPr>
          <w:rFonts w:ascii="Times New Roman" w:hAnsi="Times New Roman" w:cs="Times New Roman"/>
          <w:i/>
          <w:iCs/>
        </w:rPr>
        <w:t xml:space="preserve">, id, x, y, </w:t>
      </w:r>
      <w:proofErr w:type="spellStart"/>
      <w:r w:rsidR="00166A51">
        <w:rPr>
          <w:rFonts w:ascii="Times New Roman" w:hAnsi="Times New Roman" w:cs="Times New Roman"/>
          <w:i/>
          <w:iCs/>
        </w:rPr>
        <w:t>rm_</w:t>
      </w:r>
      <w:proofErr w:type="gramStart"/>
      <w:r w:rsidR="00166A51">
        <w:rPr>
          <w:rFonts w:ascii="Times New Roman" w:hAnsi="Times New Roman" w:cs="Times New Roman"/>
          <w:i/>
          <w:iCs/>
        </w:rPr>
        <w:t>quality.</w:t>
      </w:r>
      <w:r w:rsidR="00166A51">
        <w:rPr>
          <w:rFonts w:ascii="Times New Roman" w:hAnsi="Times New Roman" w:cs="Times New Roman"/>
        </w:rPr>
        <w:t>The</w:t>
      </w:r>
      <w:proofErr w:type="spellEnd"/>
      <w:proofErr w:type="gramEnd"/>
      <w:r w:rsidR="00166A51">
        <w:rPr>
          <w:rFonts w:ascii="Times New Roman" w:hAnsi="Times New Roman" w:cs="Times New Roman"/>
        </w:rPr>
        <w:t xml:space="preserve"> tool table holds information on the following tool attributes: </w:t>
      </w:r>
      <w:proofErr w:type="spellStart"/>
      <w:r w:rsidR="00166A51">
        <w:rPr>
          <w:rFonts w:ascii="Times New Roman" w:hAnsi="Times New Roman" w:cs="Times New Roman"/>
          <w:i/>
          <w:iCs/>
        </w:rPr>
        <w:t>run_id</w:t>
      </w:r>
      <w:proofErr w:type="spellEnd"/>
      <w:r w:rsidR="00166A51">
        <w:rPr>
          <w:rFonts w:ascii="Times New Roman" w:hAnsi="Times New Roman" w:cs="Times New Roman"/>
          <w:i/>
          <w:iCs/>
        </w:rPr>
        <w:t xml:space="preserve">, id, </w:t>
      </w:r>
      <w:proofErr w:type="spellStart"/>
      <w:r w:rsidR="00166A51">
        <w:rPr>
          <w:rFonts w:ascii="Times New Roman" w:hAnsi="Times New Roman" w:cs="Times New Roman"/>
          <w:i/>
          <w:iCs/>
        </w:rPr>
        <w:t>parent_id</w:t>
      </w:r>
      <w:proofErr w:type="spellEnd"/>
      <w:r w:rsidR="00166A51">
        <w:rPr>
          <w:rFonts w:ascii="Times New Roman" w:hAnsi="Times New Roman" w:cs="Times New Roman"/>
          <w:i/>
          <w:iCs/>
        </w:rPr>
        <w:t xml:space="preserve">, </w:t>
      </w:r>
      <w:proofErr w:type="spellStart"/>
      <w:r w:rsidR="00166A51">
        <w:rPr>
          <w:rFonts w:ascii="Times New Roman" w:hAnsi="Times New Roman" w:cs="Times New Roman"/>
          <w:i/>
          <w:iCs/>
        </w:rPr>
        <w:t>source_id</w:t>
      </w:r>
      <w:proofErr w:type="spellEnd"/>
      <w:r w:rsidR="00166A51">
        <w:rPr>
          <w:rFonts w:ascii="Times New Roman" w:hAnsi="Times New Roman" w:cs="Times New Roman"/>
          <w:i/>
          <w:iCs/>
        </w:rPr>
        <w:t xml:space="preserve">, x, y, </w:t>
      </w:r>
      <w:proofErr w:type="spellStart"/>
      <w:r w:rsidR="00166A51">
        <w:rPr>
          <w:rFonts w:ascii="Times New Roman" w:hAnsi="Times New Roman" w:cs="Times New Roman"/>
          <w:i/>
          <w:iCs/>
        </w:rPr>
        <w:t>tool_size</w:t>
      </w:r>
      <w:proofErr w:type="spellEnd"/>
      <w:r w:rsidR="00166A51">
        <w:rPr>
          <w:rFonts w:ascii="Times New Roman" w:hAnsi="Times New Roman" w:cs="Times New Roman"/>
          <w:i/>
          <w:iCs/>
        </w:rPr>
        <w:t xml:space="preserve">, </w:t>
      </w:r>
      <w:proofErr w:type="spellStart"/>
      <w:r w:rsidR="00166A51">
        <w:rPr>
          <w:rFonts w:ascii="Times New Roman" w:hAnsi="Times New Roman" w:cs="Times New Roman"/>
          <w:i/>
          <w:iCs/>
        </w:rPr>
        <w:t>original_size</w:t>
      </w:r>
      <w:proofErr w:type="spellEnd"/>
      <w:r w:rsidR="00166A51">
        <w:rPr>
          <w:rFonts w:ascii="Times New Roman" w:hAnsi="Times New Roman" w:cs="Times New Roman"/>
          <w:i/>
          <w:iCs/>
        </w:rPr>
        <w:t xml:space="preserve">, active, </w:t>
      </w:r>
      <w:proofErr w:type="spellStart"/>
      <w:r w:rsidR="00166A51">
        <w:rPr>
          <w:rFonts w:ascii="Times New Roman" w:hAnsi="Times New Roman" w:cs="Times New Roman"/>
          <w:i/>
          <w:iCs/>
        </w:rPr>
        <w:t>rm_quality</w:t>
      </w:r>
      <w:proofErr w:type="spellEnd"/>
      <w:r w:rsidR="00166A51">
        <w:rPr>
          <w:rFonts w:ascii="Times New Roman" w:hAnsi="Times New Roman" w:cs="Times New Roman"/>
          <w:i/>
          <w:iCs/>
        </w:rPr>
        <w:t xml:space="preserve">, </w:t>
      </w:r>
      <w:proofErr w:type="spellStart"/>
      <w:r w:rsidR="00166A51">
        <w:rPr>
          <w:rFonts w:ascii="Times New Roman" w:hAnsi="Times New Roman" w:cs="Times New Roman"/>
          <w:i/>
          <w:iCs/>
        </w:rPr>
        <w:t>ts_born</w:t>
      </w:r>
      <w:proofErr w:type="spellEnd"/>
      <w:r w:rsidR="00166A51">
        <w:rPr>
          <w:rFonts w:ascii="Times New Roman" w:hAnsi="Times New Roman" w:cs="Times New Roman"/>
          <w:i/>
          <w:iCs/>
        </w:rPr>
        <w:t xml:space="preserve">, </w:t>
      </w:r>
      <w:proofErr w:type="spellStart"/>
      <w:r w:rsidR="00166A51">
        <w:rPr>
          <w:rFonts w:ascii="Times New Roman" w:hAnsi="Times New Roman" w:cs="Times New Roman"/>
          <w:i/>
          <w:iCs/>
        </w:rPr>
        <w:t>ts_died</w:t>
      </w:r>
      <w:proofErr w:type="spellEnd"/>
      <w:r w:rsidR="00166A51">
        <w:rPr>
          <w:rFonts w:ascii="Times New Roman" w:hAnsi="Times New Roman" w:cs="Times New Roman"/>
          <w:i/>
          <w:iCs/>
        </w:rPr>
        <w:t xml:space="preserve">, </w:t>
      </w:r>
      <w:proofErr w:type="spellStart"/>
      <w:r w:rsidR="00166A51">
        <w:rPr>
          <w:rFonts w:ascii="Times New Roman" w:hAnsi="Times New Roman" w:cs="Times New Roman"/>
          <w:i/>
          <w:iCs/>
        </w:rPr>
        <w:t>n_uses</w:t>
      </w:r>
      <w:proofErr w:type="spellEnd"/>
      <w:r w:rsidR="00166A51">
        <w:rPr>
          <w:rFonts w:ascii="Times New Roman" w:hAnsi="Times New Roman" w:cs="Times New Roman"/>
          <w:i/>
          <w:iCs/>
        </w:rPr>
        <w:t>.</w:t>
      </w:r>
      <w:r w:rsidR="00166A51">
        <w:rPr>
          <w:rFonts w:ascii="Times New Roman" w:hAnsi="Times New Roman" w:cs="Times New Roman"/>
        </w:rPr>
        <w:t xml:space="preserve"> </w:t>
      </w:r>
      <w:r w:rsidR="008F7CE8">
        <w:rPr>
          <w:rFonts w:ascii="Times New Roman" w:hAnsi="Times New Roman" w:cs="Times New Roman"/>
          <w:i/>
          <w:iCs/>
        </w:rPr>
        <w:t xml:space="preserve"> </w:t>
      </w:r>
      <w:r w:rsidR="008F7CE8">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i/>
          <w:iCs/>
        </w:rPr>
        <w:t xml:space="preserve"> </w:t>
      </w:r>
      <w:r>
        <w:rPr>
          <w:rFonts w:ascii="Times New Roman" w:hAnsi="Times New Roman" w:cs="Times New Roman"/>
        </w:rPr>
        <w:t xml:space="preserve">      </w:t>
      </w:r>
    </w:p>
    <w:p w14:paraId="52DDD9DE" w14:textId="7DC6F8B9" w:rsidR="009D0B0C" w:rsidRDefault="009D0B0C">
      <w:pPr>
        <w:rPr>
          <w:rFonts w:ascii="Times New Roman" w:hAnsi="Times New Roman" w:cs="Times New Roman"/>
        </w:rPr>
      </w:pPr>
    </w:p>
    <w:p w14:paraId="5540CE09" w14:textId="660FD8A7" w:rsidR="00166A51" w:rsidRDefault="00166A51">
      <w:pPr>
        <w:rPr>
          <w:rFonts w:ascii="Times New Roman" w:hAnsi="Times New Roman" w:cs="Times New Roman"/>
          <w:b/>
          <w:bCs/>
        </w:rPr>
      </w:pPr>
      <w:proofErr w:type="spellStart"/>
      <w:r w:rsidRPr="00166A51">
        <w:rPr>
          <w:rFonts w:ascii="Times New Roman" w:hAnsi="Times New Roman" w:cs="Times New Roman"/>
          <w:b/>
          <w:bCs/>
        </w:rPr>
        <w:t>Submodels</w:t>
      </w:r>
      <w:proofErr w:type="spellEnd"/>
    </w:p>
    <w:p w14:paraId="08F76C4B" w14:textId="17022E39" w:rsidR="00166A51" w:rsidRDefault="00166A51">
      <w:pPr>
        <w:rPr>
          <w:rFonts w:ascii="Times New Roman" w:hAnsi="Times New Roman" w:cs="Times New Roman"/>
          <w:b/>
          <w:bCs/>
        </w:rPr>
      </w:pPr>
    </w:p>
    <w:p w14:paraId="49B4044B" w14:textId="3F199AA1" w:rsidR="00166A51" w:rsidRDefault="00166A51">
      <w:pPr>
        <w:rPr>
          <w:rFonts w:ascii="Times New Roman" w:hAnsi="Times New Roman" w:cs="Times New Roman"/>
          <w:u w:val="single"/>
        </w:rPr>
      </w:pPr>
      <w:r>
        <w:rPr>
          <w:rFonts w:ascii="Times New Roman" w:hAnsi="Times New Roman" w:cs="Times New Roman"/>
          <w:u w:val="single"/>
        </w:rPr>
        <w:t xml:space="preserve">Primate </w:t>
      </w:r>
      <w:proofErr w:type="spellStart"/>
      <w:r>
        <w:rPr>
          <w:rFonts w:ascii="Times New Roman" w:hAnsi="Times New Roman" w:cs="Times New Roman"/>
          <w:u w:val="single"/>
        </w:rPr>
        <w:t>Submodels</w:t>
      </w:r>
      <w:proofErr w:type="spellEnd"/>
    </w:p>
    <w:p w14:paraId="544DEF8C" w14:textId="4CEBBEA0" w:rsidR="00166A51" w:rsidRDefault="00166A51">
      <w:pPr>
        <w:rPr>
          <w:rFonts w:ascii="Times New Roman" w:hAnsi="Times New Roman" w:cs="Times New Roman"/>
          <w:u w:val="single"/>
        </w:rPr>
      </w:pPr>
    </w:p>
    <w:p w14:paraId="48FCF70C" w14:textId="6CE8A4DF" w:rsidR="00166A51" w:rsidRDefault="00166A51">
      <w:pPr>
        <w:rPr>
          <w:rFonts w:ascii="Times New Roman" w:hAnsi="Times New Roman" w:cs="Times New Roman"/>
          <w:i/>
          <w:iCs/>
        </w:rPr>
      </w:pPr>
      <w:r>
        <w:rPr>
          <w:rFonts w:ascii="Times New Roman" w:hAnsi="Times New Roman" w:cs="Times New Roman"/>
          <w:i/>
          <w:iCs/>
        </w:rPr>
        <w:t>M</w:t>
      </w:r>
      <w:r w:rsidRPr="00032D6E">
        <w:rPr>
          <w:rFonts w:ascii="Times New Roman" w:hAnsi="Times New Roman" w:cs="Times New Roman"/>
          <w:i/>
          <w:iCs/>
        </w:rPr>
        <w:t>ove</w:t>
      </w:r>
    </w:p>
    <w:p w14:paraId="3409F5D9" w14:textId="3B7A3069" w:rsidR="00166A51" w:rsidRPr="00166A51" w:rsidRDefault="00166A51">
      <w:pPr>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To move, a primate agent identifies its eight neighboring grid cells. Then, one of the eight identified grid cells is chosen at random. The primate attribute </w:t>
      </w:r>
      <w:r w:rsidRPr="00166A51">
        <w:rPr>
          <w:rFonts w:ascii="Times New Roman" w:hAnsi="Times New Roman" w:cs="Times New Roman"/>
          <w:i/>
          <w:iCs/>
        </w:rPr>
        <w:t>pos</w:t>
      </w:r>
      <w:r>
        <w:rPr>
          <w:rFonts w:ascii="Times New Roman" w:hAnsi="Times New Roman" w:cs="Times New Roman"/>
        </w:rPr>
        <w:t xml:space="preserve"> is then updated based on the (</w:t>
      </w:r>
      <w:proofErr w:type="spellStart"/>
      <w:proofErr w:type="gramStart"/>
      <w:r>
        <w:rPr>
          <w:rFonts w:ascii="Times New Roman" w:hAnsi="Times New Roman" w:cs="Times New Roman"/>
        </w:rPr>
        <w:t>x,y</w:t>
      </w:r>
      <w:proofErr w:type="spellEnd"/>
      <w:proofErr w:type="gramEnd"/>
      <w:r>
        <w:rPr>
          <w:rFonts w:ascii="Times New Roman" w:hAnsi="Times New Roman" w:cs="Times New Roman"/>
        </w:rPr>
        <w:t xml:space="preserve">) location of the </w:t>
      </w:r>
      <w:r w:rsidR="003B77D7">
        <w:rPr>
          <w:rFonts w:ascii="Times New Roman" w:hAnsi="Times New Roman" w:cs="Times New Roman"/>
        </w:rPr>
        <w:t>chosen grid cell.</w:t>
      </w:r>
      <w:r>
        <w:rPr>
          <w:rFonts w:ascii="Times New Roman" w:hAnsi="Times New Roman" w:cs="Times New Roman"/>
        </w:rPr>
        <w:t xml:space="preserve">  </w:t>
      </w:r>
    </w:p>
    <w:p w14:paraId="49D32F5E" w14:textId="77777777" w:rsidR="003B77D7" w:rsidRDefault="003B77D7">
      <w:pPr>
        <w:rPr>
          <w:rFonts w:ascii="Times New Roman" w:hAnsi="Times New Roman" w:cs="Times New Roman"/>
          <w:i/>
          <w:iCs/>
        </w:rPr>
      </w:pPr>
    </w:p>
    <w:p w14:paraId="25737F63" w14:textId="0890454E" w:rsidR="00166A51" w:rsidRDefault="00166A51">
      <w:pPr>
        <w:rPr>
          <w:rFonts w:ascii="Times New Roman" w:hAnsi="Times New Roman" w:cs="Times New Roman"/>
          <w:i/>
          <w:iCs/>
        </w:rPr>
      </w:pPr>
      <w:proofErr w:type="spellStart"/>
      <w:r w:rsidRPr="003B77D7">
        <w:rPr>
          <w:rFonts w:ascii="Times New Roman" w:hAnsi="Times New Roman" w:cs="Times New Roman"/>
          <w:i/>
          <w:iCs/>
        </w:rPr>
        <w:t>CheckForTree</w:t>
      </w:r>
      <w:proofErr w:type="spellEnd"/>
      <w:r w:rsidR="003B77D7">
        <w:rPr>
          <w:rFonts w:ascii="Times New Roman" w:hAnsi="Times New Roman" w:cs="Times New Roman"/>
          <w:i/>
          <w:iCs/>
        </w:rPr>
        <w:t xml:space="preserve"> </w:t>
      </w:r>
    </w:p>
    <w:p w14:paraId="2FE7C483" w14:textId="59A00994" w:rsidR="003B77D7" w:rsidRDefault="003B77D7">
      <w:pPr>
        <w:rPr>
          <w:rFonts w:ascii="Times New Roman" w:hAnsi="Times New Roman" w:cs="Times New Roman"/>
          <w:i/>
          <w:iCs/>
        </w:rPr>
      </w:pPr>
      <w:r>
        <w:rPr>
          <w:rFonts w:ascii="Times New Roman" w:hAnsi="Times New Roman" w:cs="Times New Roman"/>
          <w:i/>
          <w:iCs/>
        </w:rPr>
        <w:tab/>
      </w:r>
    </w:p>
    <w:p w14:paraId="6B9C6002" w14:textId="7926B544" w:rsidR="003B77D7" w:rsidRPr="003B77D7" w:rsidRDefault="003B77D7">
      <w:pPr>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The primate agent identifies its location and its eight neighboring grid cells. Then, each grid cell is checked to determine if it contains a Tree. If a tree is found, then the Primate attribute </w:t>
      </w:r>
      <w:proofErr w:type="spellStart"/>
      <w:r>
        <w:rPr>
          <w:rFonts w:ascii="Times New Roman" w:hAnsi="Times New Roman" w:cs="Times New Roman"/>
          <w:i/>
          <w:iCs/>
        </w:rPr>
        <w:t>NutTreeLoc</w:t>
      </w:r>
      <w:proofErr w:type="spellEnd"/>
      <w:r>
        <w:rPr>
          <w:rFonts w:ascii="Times New Roman" w:hAnsi="Times New Roman" w:cs="Times New Roman"/>
          <w:i/>
          <w:iCs/>
        </w:rPr>
        <w:t xml:space="preserve"> </w:t>
      </w:r>
      <w:r>
        <w:rPr>
          <w:rFonts w:ascii="Times New Roman" w:hAnsi="Times New Roman" w:cs="Times New Roman"/>
        </w:rPr>
        <w:t>is updated with the location of the Tree. In the event that more than one tree</w:t>
      </w:r>
      <w:r w:rsidR="004A5793">
        <w:rPr>
          <w:rFonts w:ascii="Times New Roman" w:hAnsi="Times New Roman" w:cs="Times New Roman"/>
        </w:rPr>
        <w:t xml:space="preserve"> found within the neighborhood, then a Tree is chosen at random. </w:t>
      </w:r>
      <w:r>
        <w:rPr>
          <w:rFonts w:ascii="Times New Roman" w:hAnsi="Times New Roman" w:cs="Times New Roman"/>
        </w:rPr>
        <w:t xml:space="preserve"> </w:t>
      </w:r>
    </w:p>
    <w:p w14:paraId="3216D2EE" w14:textId="77777777" w:rsidR="003B77D7" w:rsidRDefault="003B77D7">
      <w:pPr>
        <w:rPr>
          <w:rFonts w:ascii="Times New Roman" w:hAnsi="Times New Roman" w:cs="Times New Roman"/>
          <w:i/>
          <w:iCs/>
        </w:rPr>
      </w:pPr>
    </w:p>
    <w:p w14:paraId="17438CEE" w14:textId="5D04E5FE" w:rsidR="00166A51" w:rsidRDefault="00166A51">
      <w:pPr>
        <w:rPr>
          <w:rFonts w:ascii="Times New Roman" w:hAnsi="Times New Roman" w:cs="Times New Roman"/>
          <w:i/>
          <w:iCs/>
        </w:rPr>
      </w:pPr>
      <w:proofErr w:type="spellStart"/>
      <w:r w:rsidRPr="00032D6E">
        <w:rPr>
          <w:rFonts w:ascii="Times New Roman" w:hAnsi="Times New Roman" w:cs="Times New Roman"/>
          <w:i/>
          <w:iCs/>
        </w:rPr>
        <w:t>CheckForStone</w:t>
      </w:r>
      <w:proofErr w:type="spellEnd"/>
    </w:p>
    <w:p w14:paraId="1FF81785" w14:textId="0BAAFF6B" w:rsidR="004A5793" w:rsidRDefault="004A5793">
      <w:pPr>
        <w:rPr>
          <w:rFonts w:ascii="Times New Roman" w:hAnsi="Times New Roman" w:cs="Times New Roman"/>
          <w:i/>
          <w:iCs/>
        </w:rPr>
      </w:pPr>
    </w:p>
    <w:p w14:paraId="3A1564E4" w14:textId="6F0FF8BB" w:rsidR="004A5793" w:rsidRDefault="004A5793">
      <w:pPr>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The primate agent identifies all of the grid cells within a </w:t>
      </w:r>
      <w:proofErr w:type="gramStart"/>
      <w:r>
        <w:rPr>
          <w:rFonts w:ascii="Times New Roman" w:hAnsi="Times New Roman" w:cs="Times New Roman"/>
        </w:rPr>
        <w:t>two grid</w:t>
      </w:r>
      <w:proofErr w:type="gramEnd"/>
      <w:r>
        <w:rPr>
          <w:rFonts w:ascii="Times New Roman" w:hAnsi="Times New Roman" w:cs="Times New Roman"/>
        </w:rPr>
        <w:t xml:space="preserve"> cell radius of its current location. The primate agent then determines if a pounding tool or source agent is contained found within one of these grid-cells (including its current location). The result of this check is then returned as a list</w:t>
      </w:r>
      <w:r w:rsidR="0057546B">
        <w:rPr>
          <w:rFonts w:ascii="Times New Roman" w:hAnsi="Times New Roman" w:cs="Times New Roman"/>
        </w:rPr>
        <w:t>.</w:t>
      </w:r>
    </w:p>
    <w:p w14:paraId="3AE01512" w14:textId="77777777" w:rsidR="004A5793" w:rsidRPr="004A5793" w:rsidRDefault="004A5793">
      <w:pPr>
        <w:rPr>
          <w:rFonts w:ascii="Times New Roman" w:hAnsi="Times New Roman" w:cs="Times New Roman"/>
        </w:rPr>
      </w:pPr>
    </w:p>
    <w:p w14:paraId="48EA665D" w14:textId="06501523" w:rsidR="00166A51" w:rsidRDefault="00166A51">
      <w:pPr>
        <w:rPr>
          <w:rFonts w:ascii="Times New Roman" w:hAnsi="Times New Roman" w:cs="Times New Roman"/>
          <w:i/>
          <w:iCs/>
        </w:rPr>
      </w:pPr>
      <w:proofErr w:type="spellStart"/>
      <w:r w:rsidRPr="00032D6E">
        <w:rPr>
          <w:rFonts w:ascii="Times New Roman" w:hAnsi="Times New Roman" w:cs="Times New Roman"/>
          <w:i/>
          <w:iCs/>
        </w:rPr>
        <w:t>SelectStone</w:t>
      </w:r>
      <w:proofErr w:type="spellEnd"/>
    </w:p>
    <w:p w14:paraId="0ACFC203" w14:textId="41C117F4" w:rsidR="0057546B" w:rsidRDefault="0057546B">
      <w:pPr>
        <w:rPr>
          <w:rFonts w:ascii="Times New Roman" w:hAnsi="Times New Roman" w:cs="Times New Roman"/>
        </w:rPr>
      </w:pPr>
    </w:p>
    <w:p w14:paraId="27C0CAE0" w14:textId="38F2D90B" w:rsidR="0057546B" w:rsidRDefault="0057546B" w:rsidP="0057546B">
      <w:pPr>
        <w:ind w:firstLine="720"/>
        <w:rPr>
          <w:rFonts w:ascii="Times New Roman" w:hAnsi="Times New Roman" w:cs="Times New Roman"/>
        </w:rPr>
      </w:pPr>
      <w:r>
        <w:rPr>
          <w:rFonts w:ascii="Times New Roman" w:hAnsi="Times New Roman" w:cs="Times New Roman"/>
        </w:rPr>
        <w:t xml:space="preserve">If the length of the list returned from </w:t>
      </w:r>
      <w:proofErr w:type="spellStart"/>
      <w:r>
        <w:rPr>
          <w:rFonts w:ascii="Times New Roman" w:hAnsi="Times New Roman" w:cs="Times New Roman"/>
          <w:i/>
          <w:iCs/>
        </w:rPr>
        <w:t>CheckForStone</w:t>
      </w:r>
      <w:proofErr w:type="spellEnd"/>
      <w:r>
        <w:rPr>
          <w:rFonts w:ascii="Times New Roman" w:hAnsi="Times New Roman" w:cs="Times New Roman"/>
          <w:i/>
          <w:iCs/>
        </w:rPr>
        <w:t xml:space="preserve"> </w:t>
      </w:r>
      <w:r>
        <w:rPr>
          <w:rFonts w:ascii="Times New Roman" w:hAnsi="Times New Roman" w:cs="Times New Roman"/>
        </w:rPr>
        <w:t xml:space="preserve">is greater than 0. Then the </w:t>
      </w:r>
      <w:proofErr w:type="spellStart"/>
      <w:r>
        <w:rPr>
          <w:rFonts w:ascii="Times New Roman" w:hAnsi="Times New Roman" w:cs="Times New Roman"/>
          <w:i/>
          <w:iCs/>
        </w:rPr>
        <w:t>SelectStone</w:t>
      </w:r>
      <w:proofErr w:type="spellEnd"/>
      <w:r>
        <w:rPr>
          <w:rFonts w:ascii="Times New Roman" w:hAnsi="Times New Roman" w:cs="Times New Roman"/>
        </w:rPr>
        <w:t xml:space="preserve"> method is triggered. The primate agent will then select the object that is nearest to its location. If there are multiple objects that equally near, then then primate will choose from these equally near objects at random.   </w:t>
      </w:r>
    </w:p>
    <w:p w14:paraId="46240F48" w14:textId="77777777" w:rsidR="0057546B" w:rsidRPr="0057546B" w:rsidRDefault="0057546B">
      <w:pPr>
        <w:rPr>
          <w:rFonts w:ascii="Times New Roman" w:hAnsi="Times New Roman" w:cs="Times New Roman"/>
        </w:rPr>
      </w:pPr>
    </w:p>
    <w:p w14:paraId="605A569E" w14:textId="577D567C" w:rsidR="00166A51" w:rsidRDefault="00166A51">
      <w:pPr>
        <w:rPr>
          <w:rFonts w:ascii="Times New Roman" w:hAnsi="Times New Roman" w:cs="Times New Roman"/>
          <w:i/>
          <w:iCs/>
        </w:rPr>
      </w:pPr>
      <w:proofErr w:type="spellStart"/>
      <w:r w:rsidRPr="00032D6E">
        <w:rPr>
          <w:rFonts w:ascii="Times New Roman" w:hAnsi="Times New Roman" w:cs="Times New Roman"/>
          <w:i/>
          <w:iCs/>
        </w:rPr>
        <w:t>UseStone</w:t>
      </w:r>
      <w:proofErr w:type="spellEnd"/>
    </w:p>
    <w:p w14:paraId="0D34E7F6" w14:textId="529D2A69" w:rsidR="0057546B" w:rsidRDefault="0057546B">
      <w:pPr>
        <w:rPr>
          <w:rFonts w:ascii="Times New Roman" w:hAnsi="Times New Roman" w:cs="Times New Roman"/>
        </w:rPr>
      </w:pPr>
      <w:r>
        <w:rPr>
          <w:rFonts w:ascii="Times New Roman" w:hAnsi="Times New Roman" w:cs="Times New Roman"/>
        </w:rPr>
        <w:lastRenderedPageBreak/>
        <w:tab/>
      </w:r>
    </w:p>
    <w:p w14:paraId="7270E877" w14:textId="16ECC8CE" w:rsidR="0057546B" w:rsidRDefault="0057546B">
      <w:pPr>
        <w:rPr>
          <w:rFonts w:ascii="Times New Roman" w:hAnsi="Times New Roman" w:cs="Times New Roman"/>
        </w:rPr>
      </w:pPr>
      <w:r>
        <w:rPr>
          <w:rFonts w:ascii="Times New Roman" w:hAnsi="Times New Roman" w:cs="Times New Roman"/>
        </w:rPr>
        <w:tab/>
        <w:t>The Primate agent then moves to</w:t>
      </w:r>
      <w:r w:rsidR="007B15FB">
        <w:rPr>
          <w:rFonts w:ascii="Times New Roman" w:hAnsi="Times New Roman" w:cs="Times New Roman"/>
        </w:rPr>
        <w:t xml:space="preserve"> the location of the selected object (Source or Pounding Tool). </w:t>
      </w:r>
      <w:r>
        <w:rPr>
          <w:rFonts w:ascii="Times New Roman" w:hAnsi="Times New Roman" w:cs="Times New Roman"/>
        </w:rPr>
        <w:t xml:space="preserve"> If the chosen object is a Source agent, then a new Pounding Tool object is generated at the</w:t>
      </w:r>
      <w:r w:rsidR="007B15FB">
        <w:rPr>
          <w:rFonts w:ascii="Times New Roman" w:hAnsi="Times New Roman" w:cs="Times New Roman"/>
        </w:rPr>
        <w:t xml:space="preserve"> location of the</w:t>
      </w:r>
      <w:r>
        <w:rPr>
          <w:rFonts w:ascii="Times New Roman" w:hAnsi="Times New Roman" w:cs="Times New Roman"/>
        </w:rPr>
        <w:t xml:space="preserve"> </w:t>
      </w:r>
      <w:r w:rsidR="007B15FB">
        <w:rPr>
          <w:rFonts w:ascii="Times New Roman" w:hAnsi="Times New Roman" w:cs="Times New Roman"/>
        </w:rPr>
        <w:t>s</w:t>
      </w:r>
      <w:r>
        <w:rPr>
          <w:rFonts w:ascii="Times New Roman" w:hAnsi="Times New Roman" w:cs="Times New Roman"/>
        </w:rPr>
        <w:t>ource. The size of tool</w:t>
      </w:r>
      <w:r w:rsidR="007B15FB">
        <w:rPr>
          <w:rFonts w:ascii="Times New Roman" w:hAnsi="Times New Roman" w:cs="Times New Roman"/>
        </w:rPr>
        <w:t xml:space="preserve"> is determined by drawing from a random normal distribution with mean and standard distribution equivalent to the size of the Pounding Tools documented in the Tai Forest </w:t>
      </w:r>
      <w:r w:rsidR="007B15FB">
        <w:rPr>
          <w:rFonts w:ascii="Times New Roman" w:hAnsi="Times New Roman" w:cs="Times New Roman"/>
        </w:rPr>
        <w:fldChar w:fldCharType="begin"/>
      </w:r>
      <w:r w:rsidR="007B15FB">
        <w:rPr>
          <w:rFonts w:ascii="Times New Roman" w:hAnsi="Times New Roman" w:cs="Times New Roman"/>
        </w:rPr>
        <w:instrText xml:space="preserve"> ADDIN ZOTERO_ITEM CSL_CITATION {"citationID":"OYPoVkEq","properties":{"formattedCitation":"(Luncz et al., 2016)","plainCitation":"(Luncz et al., 2016)","noteIndex":0},"citationItems":[{"id":696,"uris":["http://zotero.org/users/2042166/items/CWHYF932"],"uri":["http://zotero.org/users/2042166/items/CWHYF932"],"itemData":{"id":696,"type":"article-journal","abstract":"Stone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7B15FB">
        <w:rPr>
          <w:rFonts w:ascii="Times New Roman" w:hAnsi="Times New Roman" w:cs="Times New Roman"/>
        </w:rPr>
        <w:fldChar w:fldCharType="separate"/>
      </w:r>
      <w:r w:rsidR="007B15FB">
        <w:rPr>
          <w:rFonts w:ascii="Times New Roman" w:hAnsi="Times New Roman" w:cs="Times New Roman"/>
          <w:noProof/>
        </w:rPr>
        <w:t>(Luncz et al., 2016)</w:t>
      </w:r>
      <w:r w:rsidR="007B15FB">
        <w:rPr>
          <w:rFonts w:ascii="Times New Roman" w:hAnsi="Times New Roman" w:cs="Times New Roman"/>
        </w:rPr>
        <w:fldChar w:fldCharType="end"/>
      </w:r>
      <w:r w:rsidR="007B15FB">
        <w:rPr>
          <w:rFonts w:ascii="Times New Roman" w:hAnsi="Times New Roman" w:cs="Times New Roman"/>
        </w:rPr>
        <w:t>. This newly generated tool is then moved to the location of the Tree o</w:t>
      </w:r>
      <w:r w:rsidR="00B136F1">
        <w:rPr>
          <w:rFonts w:ascii="Times New Roman" w:hAnsi="Times New Roman" w:cs="Times New Roman"/>
        </w:rPr>
        <w:t xml:space="preserve">n one of the Tree’s neighboring grid-cells. This choice is random. The Pounding Tool attribute </w:t>
      </w:r>
      <w:proofErr w:type="spellStart"/>
      <w:r w:rsidR="00B136F1">
        <w:rPr>
          <w:rFonts w:ascii="Times New Roman" w:hAnsi="Times New Roman" w:cs="Times New Roman"/>
          <w:i/>
          <w:iCs/>
        </w:rPr>
        <w:t>n_uses</w:t>
      </w:r>
      <w:proofErr w:type="spellEnd"/>
      <w:r w:rsidR="00B136F1">
        <w:rPr>
          <w:rFonts w:ascii="Times New Roman" w:hAnsi="Times New Roman" w:cs="Times New Roman"/>
        </w:rPr>
        <w:t xml:space="preserve"> is then updated from 0 to 1. </w:t>
      </w:r>
    </w:p>
    <w:p w14:paraId="14E03B5D" w14:textId="081BD5F4" w:rsidR="00B136F1" w:rsidRPr="00B136F1" w:rsidRDefault="00B136F1">
      <w:pPr>
        <w:rPr>
          <w:rFonts w:ascii="Times New Roman" w:hAnsi="Times New Roman" w:cs="Times New Roman"/>
        </w:rPr>
      </w:pPr>
      <w:r>
        <w:rPr>
          <w:rFonts w:ascii="Times New Roman" w:hAnsi="Times New Roman" w:cs="Times New Roman"/>
        </w:rPr>
        <w:tab/>
        <w:t xml:space="preserve">If a Pounding Tool is selected, then Pounding Tool is selected then the primate agent will move the Pounding Tool to the Tree as described above. The attribute </w:t>
      </w:r>
      <w:proofErr w:type="spellStart"/>
      <w:r>
        <w:rPr>
          <w:rFonts w:ascii="Times New Roman" w:hAnsi="Times New Roman" w:cs="Times New Roman"/>
          <w:i/>
          <w:iCs/>
        </w:rPr>
        <w:t>n</w:t>
      </w:r>
      <w:r>
        <w:rPr>
          <w:rFonts w:ascii="Times New Roman" w:hAnsi="Times New Roman" w:cs="Times New Roman"/>
          <w:i/>
          <w:iCs/>
        </w:rPr>
        <w:softHyphen/>
        <w:t>_uses</w:t>
      </w:r>
      <w:proofErr w:type="spellEnd"/>
      <w:r>
        <w:rPr>
          <w:rFonts w:ascii="Times New Roman" w:hAnsi="Times New Roman" w:cs="Times New Roman"/>
          <w:i/>
          <w:iCs/>
        </w:rPr>
        <w:t xml:space="preserve"> </w:t>
      </w:r>
      <w:proofErr w:type="gramStart"/>
      <w:r>
        <w:rPr>
          <w:rFonts w:ascii="Times New Roman" w:hAnsi="Times New Roman" w:cs="Times New Roman"/>
        </w:rPr>
        <w:t>is</w:t>
      </w:r>
      <w:proofErr w:type="gramEnd"/>
      <w:r>
        <w:rPr>
          <w:rFonts w:ascii="Times New Roman" w:hAnsi="Times New Roman" w:cs="Times New Roman"/>
        </w:rPr>
        <w:t xml:space="preserve"> then updated by adding 1 to the current value in </w:t>
      </w:r>
      <w:proofErr w:type="spellStart"/>
      <w:r w:rsidRPr="00B136F1">
        <w:rPr>
          <w:rFonts w:ascii="Times New Roman" w:hAnsi="Times New Roman" w:cs="Times New Roman"/>
          <w:i/>
          <w:iCs/>
        </w:rPr>
        <w:t>n_uses</w:t>
      </w:r>
      <w:proofErr w:type="spellEnd"/>
      <w:r>
        <w:rPr>
          <w:rFonts w:ascii="Times New Roman" w:hAnsi="Times New Roman" w:cs="Times New Roman"/>
          <w:i/>
          <w:iCs/>
        </w:rPr>
        <w:t xml:space="preserve">. </w:t>
      </w:r>
    </w:p>
    <w:p w14:paraId="32D7F851" w14:textId="77777777" w:rsidR="0057546B" w:rsidRPr="0057546B" w:rsidRDefault="0057546B">
      <w:pPr>
        <w:rPr>
          <w:rFonts w:ascii="Times New Roman" w:hAnsi="Times New Roman" w:cs="Times New Roman"/>
        </w:rPr>
      </w:pPr>
    </w:p>
    <w:p w14:paraId="0AFCE821" w14:textId="1372E768" w:rsidR="00166A51" w:rsidRDefault="00166A51">
      <w:pPr>
        <w:rPr>
          <w:rFonts w:ascii="Times New Roman" w:hAnsi="Times New Roman" w:cs="Times New Roman"/>
          <w:i/>
          <w:iCs/>
        </w:rPr>
      </w:pPr>
      <w:proofErr w:type="spellStart"/>
      <w:r w:rsidRPr="00032D6E">
        <w:rPr>
          <w:rFonts w:ascii="Times New Roman" w:hAnsi="Times New Roman" w:cs="Times New Roman"/>
          <w:i/>
          <w:iCs/>
        </w:rPr>
        <w:t>BreakStone</w:t>
      </w:r>
      <w:proofErr w:type="spellEnd"/>
    </w:p>
    <w:p w14:paraId="7F7EBE54" w14:textId="4828C60F" w:rsidR="00B136F1" w:rsidRDefault="00B136F1">
      <w:pPr>
        <w:rPr>
          <w:rFonts w:ascii="Times New Roman" w:hAnsi="Times New Roman" w:cs="Times New Roman"/>
        </w:rPr>
      </w:pPr>
    </w:p>
    <w:p w14:paraId="5F430616" w14:textId="2F119079" w:rsidR="00B136F1" w:rsidRPr="005256AB" w:rsidRDefault="00B136F1">
      <w:pPr>
        <w:rPr>
          <w:rFonts w:ascii="Times New Roman" w:hAnsi="Times New Roman" w:cs="Times New Roman"/>
        </w:rPr>
      </w:pPr>
      <w:r>
        <w:rPr>
          <w:rFonts w:ascii="Times New Roman" w:hAnsi="Times New Roman" w:cs="Times New Roman"/>
        </w:rPr>
        <w:tab/>
      </w:r>
      <w:r w:rsidR="00FE6D12">
        <w:rPr>
          <w:rFonts w:ascii="Times New Roman" w:hAnsi="Times New Roman" w:cs="Times New Roman"/>
        </w:rPr>
        <w:t xml:space="preserve">When break stone is triggered the size of the detached piece is determined by drawing from a random negative exponential distribution with a scale of 200. This is used to best approximate the size </w:t>
      </w:r>
      <w:r w:rsidR="00497356">
        <w:rPr>
          <w:rFonts w:ascii="Times New Roman" w:hAnsi="Times New Roman" w:cs="Times New Roman"/>
        </w:rPr>
        <w:t xml:space="preserve">in grams of documented pounding tool fragments detached from Panda nut tools in the Tai Forest </w:t>
      </w:r>
      <w:r w:rsidR="00497356">
        <w:rPr>
          <w:rFonts w:ascii="Times New Roman" w:hAnsi="Times New Roman" w:cs="Times New Roman"/>
        </w:rPr>
        <w:fldChar w:fldCharType="begin"/>
      </w:r>
      <w:r w:rsidR="00497356">
        <w:rPr>
          <w:rFonts w:ascii="Times New Roman" w:hAnsi="Times New Roman" w:cs="Times New Roman"/>
        </w:rPr>
        <w:instrText xml:space="preserve"> ADDIN ZOTERO_ITEM CSL_CITATION {"citationID":"HT81hyUW","properties":{"formattedCitation":"(Proffitt et al., 2018)","plainCitation":"(Proffitt et al., 2018)","noteIndex":0},"citationItems":[{"id":3521,"uris":["http://zotero.org/users/2042166/items/AHWQ28EA"],"uri":["http://zotero.org/users/2042166/items/AHWQ28EA"],"itemData":{"id":3521,"type":"article-journal","abstract":"Archaeological recovery of chimpanzee Panda oleosa nut cracking tools at the Panda 100 (P100) and Noulo sites in the Taï Forest, Co^te d'Ivoire, showed that this behavior is over 4000 years old, making it the oldest known evidence of non-human tool use. In 2002, the ﬁrst report on the lithic material from P100 was directly compared to early hominin stone tools, highlighting their similarities and proposing the name ‘Pandan’ for the chimpanzee material. Here we present an expanded and comprehensive technological, microscopic, and reﬁt analysis of the late twentieth century lithic assemblage from P100. Our re-analysis provides new data and perspectives on the applicability of chimpanzee nut cracking tools to our understanding of the percussive behaviors of early hominins. We identify several new reﬁt sets, including the longest (&gt;17 m) hammerstone transport seen in the chimpanzee archaeological record. We provide detailed evidence of the fragmentation sequences of Panda nut hammerstones, and characterize the percussive damage on fragmented material from P100. Finally, we emphasize that the chimpanzee lithic archaeological record is dynamic, with the preservation of actual hammerstones being rare, and the preservation of small broken pieces more common. P100 e the ﬁrst archaeological chimpanzee nut cracking lithic assemblage e provides a valuable comparative sample by which to identify past chimpanzee behavior elsewhere, as well as similar hominin percussive behavior in the Early Stone Age.","container-title":"Journal of Human Evolution","DOI":"10.1016/j.jhevol.2018.04.016","ISSN":"00472484","journalAbbreviation":"Journal of Human Evolution","language":"en","page":"117-139","source":"DOI.org (Crossref)","title":"Revisiting Panda 100, the first archaeological chimpanzee nut-cracking site","volume":"124","author":[{"family":"Proffitt","given":"T."},{"family":"Haslam","given":"M."},{"family":"Mercader","given":"J.F."},{"family":"Boesch","given":"C."},{"family":"Luncz","given":"L.V."}],"issued":{"date-parts":[["2018",11]]}}}],"schema":"https://github.com/citation-style-language/schema/raw/master/csl-citation.json"} </w:instrText>
      </w:r>
      <w:r w:rsidR="00497356">
        <w:rPr>
          <w:rFonts w:ascii="Times New Roman" w:hAnsi="Times New Roman" w:cs="Times New Roman"/>
        </w:rPr>
        <w:fldChar w:fldCharType="separate"/>
      </w:r>
      <w:r w:rsidR="00497356">
        <w:rPr>
          <w:rFonts w:ascii="Times New Roman" w:hAnsi="Times New Roman" w:cs="Times New Roman"/>
          <w:noProof/>
        </w:rPr>
        <w:t>(Proffitt et al., 2018)</w:t>
      </w:r>
      <w:r w:rsidR="00497356">
        <w:rPr>
          <w:rFonts w:ascii="Times New Roman" w:hAnsi="Times New Roman" w:cs="Times New Roman"/>
        </w:rPr>
        <w:fldChar w:fldCharType="end"/>
      </w:r>
      <w:r w:rsidR="00497356">
        <w:rPr>
          <w:rFonts w:ascii="Times New Roman" w:hAnsi="Times New Roman" w:cs="Times New Roman"/>
        </w:rPr>
        <w:t xml:space="preserve">.  In addition, the size of the resulting fragment can be no greater than half of the Pounding Tool attribute </w:t>
      </w:r>
      <w:proofErr w:type="spellStart"/>
      <w:r w:rsidR="00497356">
        <w:rPr>
          <w:rFonts w:ascii="Times New Roman" w:hAnsi="Times New Roman" w:cs="Times New Roman"/>
          <w:i/>
          <w:iCs/>
        </w:rPr>
        <w:t>Tool_size</w:t>
      </w:r>
      <w:proofErr w:type="spellEnd"/>
      <w:r w:rsidR="00497356">
        <w:rPr>
          <w:rFonts w:ascii="Times New Roman" w:hAnsi="Times New Roman" w:cs="Times New Roman"/>
        </w:rPr>
        <w:t xml:space="preserve">. This allows the nature of the breakages to range from the frequent detachment of small pieces to raw examples where the tool splits in half. The size of the Pounding Tool being broken updated by subtracting the size of the fragment from its </w:t>
      </w:r>
      <w:proofErr w:type="spellStart"/>
      <w:r w:rsidR="00497356">
        <w:rPr>
          <w:rFonts w:ascii="Times New Roman" w:hAnsi="Times New Roman" w:cs="Times New Roman"/>
          <w:i/>
          <w:iCs/>
        </w:rPr>
        <w:t>Tool</w:t>
      </w:r>
      <w:r w:rsidR="00497356" w:rsidRPr="00497356">
        <w:rPr>
          <w:rFonts w:ascii="Times New Roman" w:hAnsi="Times New Roman" w:cs="Times New Roman"/>
          <w:i/>
          <w:iCs/>
        </w:rPr>
        <w:t>_</w:t>
      </w:r>
      <w:r w:rsidR="00497356">
        <w:rPr>
          <w:rFonts w:ascii="Times New Roman" w:hAnsi="Times New Roman" w:cs="Times New Roman"/>
          <w:i/>
          <w:iCs/>
        </w:rPr>
        <w:t>size</w:t>
      </w:r>
      <w:proofErr w:type="spellEnd"/>
      <w:r w:rsidR="00497356">
        <w:rPr>
          <w:rFonts w:ascii="Times New Roman" w:hAnsi="Times New Roman" w:cs="Times New Roman"/>
        </w:rPr>
        <w:t xml:space="preserve">. If </w:t>
      </w:r>
      <w:r w:rsidR="00497356">
        <w:rPr>
          <w:rFonts w:ascii="Times New Roman" w:hAnsi="Times New Roman" w:cs="Times New Roman"/>
        </w:rPr>
        <w:softHyphen/>
      </w:r>
      <w:r w:rsidR="00497356">
        <w:rPr>
          <w:rFonts w:ascii="Times New Roman" w:hAnsi="Times New Roman" w:cs="Times New Roman"/>
        </w:rPr>
        <w:softHyphen/>
      </w:r>
      <w:proofErr w:type="spellStart"/>
      <w:r w:rsidR="00497356" w:rsidRPr="005256AB">
        <w:rPr>
          <w:rFonts w:ascii="Times New Roman" w:hAnsi="Times New Roman" w:cs="Times New Roman"/>
          <w:i/>
          <w:iCs/>
        </w:rPr>
        <w:t>Tool</w:t>
      </w:r>
      <w:r w:rsidR="00497356" w:rsidRPr="005256AB">
        <w:rPr>
          <w:rFonts w:ascii="Times New Roman" w:hAnsi="Times New Roman" w:cs="Times New Roman"/>
          <w:i/>
          <w:iCs/>
        </w:rPr>
        <w:softHyphen/>
      </w:r>
      <w:r w:rsidR="005256AB">
        <w:rPr>
          <w:rFonts w:ascii="Times New Roman" w:hAnsi="Times New Roman" w:cs="Times New Roman"/>
          <w:i/>
          <w:iCs/>
        </w:rPr>
        <w:softHyphen/>
      </w:r>
      <w:r w:rsidR="005256AB">
        <w:rPr>
          <w:rFonts w:ascii="Times New Roman" w:hAnsi="Times New Roman" w:cs="Times New Roman"/>
          <w:i/>
          <w:iCs/>
        </w:rPr>
        <w:softHyphen/>
      </w:r>
      <w:r w:rsidR="005256AB">
        <w:rPr>
          <w:rFonts w:ascii="Times New Roman" w:hAnsi="Times New Roman" w:cs="Times New Roman"/>
          <w:i/>
          <w:iCs/>
        </w:rPr>
        <w:softHyphen/>
        <w:t>_size</w:t>
      </w:r>
      <w:proofErr w:type="spellEnd"/>
      <w:r w:rsidR="005256AB">
        <w:rPr>
          <w:rFonts w:ascii="Times New Roman" w:hAnsi="Times New Roman" w:cs="Times New Roman"/>
          <w:i/>
          <w:iCs/>
        </w:rPr>
        <w:t xml:space="preserve"> </w:t>
      </w:r>
      <w:r w:rsidR="005256AB">
        <w:rPr>
          <w:rFonts w:ascii="Times New Roman" w:hAnsi="Times New Roman" w:cs="Times New Roman"/>
        </w:rPr>
        <w:t xml:space="preserve">dropped below 2000 then the Pounding Tool’s active attribute is updated from True to False. </w:t>
      </w:r>
    </w:p>
    <w:p w14:paraId="27D9E9D6" w14:textId="4FE03F6F" w:rsidR="00497356" w:rsidRDefault="00497356">
      <w:pPr>
        <w:rPr>
          <w:rFonts w:ascii="Times New Roman" w:hAnsi="Times New Roman" w:cs="Times New Roman"/>
        </w:rPr>
      </w:pPr>
      <w:r>
        <w:rPr>
          <w:rFonts w:ascii="Times New Roman" w:hAnsi="Times New Roman" w:cs="Times New Roman"/>
        </w:rPr>
        <w:tab/>
        <w:t xml:space="preserve">A new Pounding Tool agent is then generated at the location of the Pounding Tool that is being broken with the determined size of the fragment. The size of the newly generated Pounding Tool is greater than 2000 then its attribute </w:t>
      </w:r>
      <w:r>
        <w:rPr>
          <w:rFonts w:ascii="Times New Roman" w:hAnsi="Times New Roman" w:cs="Times New Roman"/>
          <w:i/>
          <w:iCs/>
        </w:rPr>
        <w:t xml:space="preserve">active </w:t>
      </w:r>
      <w:r>
        <w:rPr>
          <w:rFonts w:ascii="Times New Roman" w:hAnsi="Times New Roman" w:cs="Times New Roman"/>
        </w:rPr>
        <w:t xml:space="preserve">is set to True, otherwise it is set to False.   </w:t>
      </w:r>
    </w:p>
    <w:p w14:paraId="68EE581E" w14:textId="1AB76C17" w:rsidR="005256AB" w:rsidRDefault="005256AB">
      <w:pPr>
        <w:rPr>
          <w:rFonts w:ascii="Times New Roman" w:hAnsi="Times New Roman" w:cs="Times New Roman"/>
        </w:rPr>
      </w:pPr>
    </w:p>
    <w:p w14:paraId="09BA6522" w14:textId="46B56B42" w:rsidR="005256AB" w:rsidRDefault="005256AB">
      <w:pPr>
        <w:rPr>
          <w:rFonts w:ascii="Times New Roman" w:hAnsi="Times New Roman" w:cs="Times New Roman"/>
          <w:u w:val="single"/>
        </w:rPr>
      </w:pPr>
      <w:r>
        <w:rPr>
          <w:rFonts w:ascii="Times New Roman" w:hAnsi="Times New Roman" w:cs="Times New Roman"/>
          <w:u w:val="single"/>
        </w:rPr>
        <w:t xml:space="preserve">Tree </w:t>
      </w:r>
      <w:proofErr w:type="spellStart"/>
      <w:r>
        <w:rPr>
          <w:rFonts w:ascii="Times New Roman" w:hAnsi="Times New Roman" w:cs="Times New Roman"/>
          <w:u w:val="single"/>
        </w:rPr>
        <w:t>Submodels</w:t>
      </w:r>
      <w:proofErr w:type="spellEnd"/>
    </w:p>
    <w:p w14:paraId="38E09B9E" w14:textId="1BBED1AB" w:rsidR="005256AB" w:rsidRDefault="005256AB">
      <w:pPr>
        <w:rPr>
          <w:rFonts w:ascii="Times New Roman" w:hAnsi="Times New Roman" w:cs="Times New Roman"/>
          <w:u w:val="single"/>
        </w:rPr>
      </w:pPr>
    </w:p>
    <w:p w14:paraId="027E5BBA" w14:textId="56D98710" w:rsidR="005256AB" w:rsidRDefault="005256AB">
      <w:pPr>
        <w:rPr>
          <w:rFonts w:ascii="Times New Roman" w:hAnsi="Times New Roman" w:cs="Times New Roman"/>
          <w:i/>
          <w:iCs/>
        </w:rPr>
      </w:pPr>
      <w:proofErr w:type="spellStart"/>
      <w:r>
        <w:rPr>
          <w:rFonts w:ascii="Times New Roman" w:hAnsi="Times New Roman" w:cs="Times New Roman"/>
          <w:i/>
          <w:iCs/>
        </w:rPr>
        <w:t>AmIavailable</w:t>
      </w:r>
      <w:proofErr w:type="spellEnd"/>
    </w:p>
    <w:p w14:paraId="721F5524" w14:textId="3712283C" w:rsidR="005256AB" w:rsidRDefault="005256AB">
      <w:pPr>
        <w:rPr>
          <w:rFonts w:ascii="Times New Roman" w:hAnsi="Times New Roman" w:cs="Times New Roman"/>
          <w:i/>
          <w:iCs/>
        </w:rPr>
      </w:pPr>
    </w:p>
    <w:p w14:paraId="4E9E5DD6" w14:textId="13EB3AFF" w:rsidR="005256AB" w:rsidRDefault="005256AB">
      <w:pPr>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Each Tree keeps track of whether the distance between </w:t>
      </w:r>
      <w:proofErr w:type="gramStart"/>
      <w:r>
        <w:rPr>
          <w:rFonts w:ascii="Times New Roman" w:hAnsi="Times New Roman" w:cs="Times New Roman"/>
        </w:rPr>
        <w:t>it self</w:t>
      </w:r>
      <w:proofErr w:type="gramEnd"/>
      <w:r>
        <w:rPr>
          <w:rFonts w:ascii="Times New Roman" w:hAnsi="Times New Roman" w:cs="Times New Roman"/>
        </w:rPr>
        <w:t xml:space="preserve"> and a Source or a Pounding Tool is small enough to that a Primate would find a tool within its search radius should it encounter the Tree. This is determined by checking if a Pounding Tool or Source exists within a 3-grid cell radius of the Tree’s location. Pounding Tools that are no longer active are not included in this calculation. </w:t>
      </w:r>
    </w:p>
    <w:p w14:paraId="4243124B" w14:textId="22218FEE" w:rsidR="005256AB" w:rsidRDefault="005256AB">
      <w:pPr>
        <w:rPr>
          <w:rFonts w:ascii="Times New Roman" w:hAnsi="Times New Roman" w:cs="Times New Roman"/>
        </w:rPr>
      </w:pPr>
    </w:p>
    <w:p w14:paraId="7C9B5847" w14:textId="624E4634" w:rsidR="005256AB" w:rsidRDefault="005256AB">
      <w:pPr>
        <w:rPr>
          <w:rFonts w:ascii="Times New Roman" w:hAnsi="Times New Roman" w:cs="Times New Roman"/>
          <w:i/>
          <w:iCs/>
        </w:rPr>
      </w:pPr>
      <w:proofErr w:type="spellStart"/>
      <w:r>
        <w:rPr>
          <w:rFonts w:ascii="Times New Roman" w:hAnsi="Times New Roman" w:cs="Times New Roman"/>
          <w:i/>
          <w:iCs/>
        </w:rPr>
        <w:t>AgeDieGrow</w:t>
      </w:r>
      <w:proofErr w:type="spellEnd"/>
    </w:p>
    <w:p w14:paraId="6FE823A9" w14:textId="37AD0461" w:rsidR="005256AB" w:rsidRDefault="005256AB">
      <w:pPr>
        <w:rPr>
          <w:rFonts w:ascii="Times New Roman" w:hAnsi="Times New Roman" w:cs="Times New Roman"/>
          <w:i/>
          <w:iCs/>
        </w:rPr>
      </w:pPr>
    </w:p>
    <w:p w14:paraId="4F9F3D01" w14:textId="535314FA" w:rsidR="00776F16" w:rsidRDefault="005256AB">
      <w:pPr>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This method is only executed when the global parameter </w:t>
      </w:r>
      <w:proofErr w:type="spellStart"/>
      <w:r>
        <w:rPr>
          <w:rFonts w:ascii="Times New Roman" w:hAnsi="Times New Roman" w:cs="Times New Roman"/>
          <w:i/>
          <w:iCs/>
        </w:rPr>
        <w:t>treesdie</w:t>
      </w:r>
      <w:proofErr w:type="spellEnd"/>
      <w:r>
        <w:rPr>
          <w:rFonts w:ascii="Times New Roman" w:hAnsi="Times New Roman" w:cs="Times New Roman"/>
          <w:i/>
          <w:iCs/>
        </w:rPr>
        <w:t xml:space="preserve"> </w:t>
      </w:r>
      <w:r>
        <w:rPr>
          <w:rFonts w:ascii="Times New Roman" w:hAnsi="Times New Roman" w:cs="Times New Roman"/>
        </w:rPr>
        <w:t xml:space="preserve">is True. If </w:t>
      </w:r>
      <w:proofErr w:type="spellStart"/>
      <w:r>
        <w:rPr>
          <w:rFonts w:ascii="Times New Roman" w:hAnsi="Times New Roman" w:cs="Times New Roman"/>
          <w:i/>
          <w:iCs/>
        </w:rPr>
        <w:t>treesdie</w:t>
      </w:r>
      <w:proofErr w:type="spellEnd"/>
      <w:r>
        <w:rPr>
          <w:rFonts w:ascii="Times New Roman" w:hAnsi="Times New Roman" w:cs="Times New Roman"/>
          <w:i/>
          <w:iCs/>
        </w:rPr>
        <w:t xml:space="preserve"> </w:t>
      </w:r>
      <w:r>
        <w:rPr>
          <w:rFonts w:ascii="Times New Roman" w:hAnsi="Times New Roman" w:cs="Times New Roman"/>
        </w:rPr>
        <w:t xml:space="preserve">is set to </w:t>
      </w:r>
      <w:proofErr w:type="gramStart"/>
      <w:r>
        <w:rPr>
          <w:rFonts w:ascii="Times New Roman" w:hAnsi="Times New Roman" w:cs="Times New Roman"/>
        </w:rPr>
        <w:t>True</w:t>
      </w:r>
      <w:proofErr w:type="gramEnd"/>
      <w:r w:rsidR="00776F16">
        <w:rPr>
          <w:rFonts w:ascii="Times New Roman" w:hAnsi="Times New Roman" w:cs="Times New Roman"/>
        </w:rPr>
        <w:t xml:space="preserve"> then this method is executed at the end of each time-step. During which the </w:t>
      </w:r>
      <w:r w:rsidR="00776F16">
        <w:rPr>
          <w:rFonts w:ascii="Times New Roman" w:hAnsi="Times New Roman" w:cs="Times New Roman"/>
          <w:i/>
          <w:iCs/>
        </w:rPr>
        <w:t xml:space="preserve">age </w:t>
      </w:r>
      <w:r w:rsidR="00776F16">
        <w:rPr>
          <w:rFonts w:ascii="Times New Roman" w:hAnsi="Times New Roman" w:cs="Times New Roman"/>
        </w:rPr>
        <w:t xml:space="preserve">of the Tree is updated by adding 1 to the current value for </w:t>
      </w:r>
      <w:r w:rsidR="00776F16" w:rsidRPr="00776F16">
        <w:rPr>
          <w:rFonts w:ascii="Times New Roman" w:hAnsi="Times New Roman" w:cs="Times New Roman"/>
          <w:i/>
          <w:iCs/>
        </w:rPr>
        <w:t>age</w:t>
      </w:r>
      <w:r w:rsidR="00776F16">
        <w:rPr>
          <w:rFonts w:ascii="Times New Roman" w:hAnsi="Times New Roman" w:cs="Times New Roman"/>
          <w:i/>
          <w:iCs/>
        </w:rPr>
        <w:t>.</w:t>
      </w:r>
      <w:r w:rsidR="00776F16">
        <w:rPr>
          <w:rFonts w:ascii="Times New Roman" w:hAnsi="Times New Roman" w:cs="Times New Roman"/>
        </w:rPr>
        <w:t xml:space="preserve"> If </w:t>
      </w:r>
      <w:r w:rsidR="00776F16">
        <w:rPr>
          <w:rFonts w:ascii="Times New Roman" w:hAnsi="Times New Roman" w:cs="Times New Roman"/>
          <w:i/>
          <w:iCs/>
        </w:rPr>
        <w:t xml:space="preserve">age </w:t>
      </w:r>
      <w:r w:rsidR="00776F16">
        <w:rPr>
          <w:rFonts w:ascii="Times New Roman" w:hAnsi="Times New Roman" w:cs="Times New Roman"/>
        </w:rPr>
        <w:t xml:space="preserve">equals 10000 then the attribute </w:t>
      </w:r>
      <w:proofErr w:type="spellStart"/>
      <w:r w:rsidR="00776F16">
        <w:rPr>
          <w:rFonts w:ascii="Times New Roman" w:hAnsi="Times New Roman" w:cs="Times New Roman"/>
          <w:i/>
          <w:iCs/>
        </w:rPr>
        <w:t>ts_died</w:t>
      </w:r>
      <w:proofErr w:type="spellEnd"/>
      <w:r w:rsidR="00776F16">
        <w:rPr>
          <w:rFonts w:ascii="Times New Roman" w:hAnsi="Times New Roman" w:cs="Times New Roman"/>
          <w:i/>
          <w:iCs/>
        </w:rPr>
        <w:t xml:space="preserve"> </w:t>
      </w:r>
      <w:r w:rsidR="00776F16">
        <w:rPr>
          <w:rFonts w:ascii="Times New Roman" w:hAnsi="Times New Roman" w:cs="Times New Roman"/>
          <w:i/>
          <w:iCs/>
        </w:rPr>
        <w:softHyphen/>
      </w:r>
      <w:r w:rsidR="00776F16">
        <w:rPr>
          <w:rFonts w:ascii="Times New Roman" w:hAnsi="Times New Roman" w:cs="Times New Roman"/>
        </w:rPr>
        <w:t xml:space="preserve">is updated with a value corresponding to the current time step in the model run. The attribute </w:t>
      </w:r>
      <w:r w:rsidR="00776F16">
        <w:rPr>
          <w:rFonts w:ascii="Times New Roman" w:hAnsi="Times New Roman" w:cs="Times New Roman"/>
          <w:i/>
          <w:iCs/>
        </w:rPr>
        <w:t xml:space="preserve">alive </w:t>
      </w:r>
      <w:r w:rsidR="00776F16">
        <w:rPr>
          <w:rFonts w:ascii="Times New Roman" w:hAnsi="Times New Roman" w:cs="Times New Roman"/>
        </w:rPr>
        <w:t>is set to false. Then the data for the tree is added to the Trees table in the SQL database. The Tree is then removed from the simulation.</w:t>
      </w:r>
    </w:p>
    <w:p w14:paraId="74FFD47F" w14:textId="77777777" w:rsidR="00776F16" w:rsidRDefault="00776F16" w:rsidP="00776F16">
      <w:pPr>
        <w:ind w:firstLine="720"/>
        <w:rPr>
          <w:rFonts w:ascii="Times New Roman" w:hAnsi="Times New Roman" w:cs="Times New Roman"/>
        </w:rPr>
      </w:pPr>
    </w:p>
    <w:p w14:paraId="0AC96641" w14:textId="77777777" w:rsidR="004774BE" w:rsidRDefault="00776F16" w:rsidP="00776F16">
      <w:pPr>
        <w:ind w:firstLine="720"/>
        <w:rPr>
          <w:rFonts w:ascii="Times New Roman" w:hAnsi="Times New Roman" w:cs="Times New Roman"/>
        </w:rPr>
      </w:pPr>
      <w:r>
        <w:rPr>
          <w:rFonts w:ascii="Times New Roman" w:hAnsi="Times New Roman" w:cs="Times New Roman"/>
        </w:rPr>
        <w:t xml:space="preserve">A location within a </w:t>
      </w:r>
      <w:proofErr w:type="gramStart"/>
      <w:r>
        <w:rPr>
          <w:rFonts w:ascii="Times New Roman" w:hAnsi="Times New Roman" w:cs="Times New Roman"/>
        </w:rPr>
        <w:t>10 grid</w:t>
      </w:r>
      <w:proofErr w:type="gramEnd"/>
      <w:r>
        <w:rPr>
          <w:rFonts w:ascii="Times New Roman" w:hAnsi="Times New Roman" w:cs="Times New Roman"/>
        </w:rPr>
        <w:t xml:space="preserve"> cell radius of the previously removed Tree is then chosen at random. A new Tree is generated at this new location. The attribute </w:t>
      </w:r>
      <w:proofErr w:type="spellStart"/>
      <w:r>
        <w:rPr>
          <w:rFonts w:ascii="Times New Roman" w:hAnsi="Times New Roman" w:cs="Times New Roman"/>
          <w:i/>
          <w:iCs/>
        </w:rPr>
        <w:t>ts_born</w:t>
      </w:r>
      <w:proofErr w:type="spellEnd"/>
      <w:r>
        <w:rPr>
          <w:rFonts w:ascii="Times New Roman" w:hAnsi="Times New Roman" w:cs="Times New Roman"/>
          <w:i/>
          <w:iCs/>
        </w:rPr>
        <w:t xml:space="preserve"> </w:t>
      </w:r>
      <w:r>
        <w:rPr>
          <w:rFonts w:ascii="Times New Roman" w:hAnsi="Times New Roman" w:cs="Times New Roman"/>
        </w:rPr>
        <w:t xml:space="preserve">is then set to the current timestep, </w:t>
      </w:r>
      <w:r>
        <w:rPr>
          <w:rFonts w:ascii="Times New Roman" w:hAnsi="Times New Roman" w:cs="Times New Roman"/>
          <w:i/>
          <w:iCs/>
        </w:rPr>
        <w:t xml:space="preserve">age </w:t>
      </w:r>
      <w:r>
        <w:rPr>
          <w:rFonts w:ascii="Times New Roman" w:hAnsi="Times New Roman" w:cs="Times New Roman"/>
        </w:rPr>
        <w:t xml:space="preserve">is set to 0 and </w:t>
      </w:r>
      <w:r w:rsidR="004774BE">
        <w:rPr>
          <w:rFonts w:ascii="Times New Roman" w:hAnsi="Times New Roman" w:cs="Times New Roman"/>
          <w:i/>
          <w:iCs/>
        </w:rPr>
        <w:t xml:space="preserve">alive </w:t>
      </w:r>
      <w:r w:rsidR="004774BE">
        <w:rPr>
          <w:rFonts w:ascii="Times New Roman" w:hAnsi="Times New Roman" w:cs="Times New Roman"/>
        </w:rPr>
        <w:t xml:space="preserve">is set to true. </w:t>
      </w:r>
    </w:p>
    <w:p w14:paraId="08A33015" w14:textId="77777777" w:rsidR="004774BE" w:rsidRDefault="004774BE" w:rsidP="00776F16">
      <w:pPr>
        <w:ind w:firstLine="720"/>
        <w:rPr>
          <w:rFonts w:ascii="Times New Roman" w:hAnsi="Times New Roman" w:cs="Times New Roman"/>
        </w:rPr>
      </w:pPr>
    </w:p>
    <w:p w14:paraId="038DCBFE" w14:textId="6B6479D7" w:rsidR="005256AB" w:rsidRPr="00776F16" w:rsidRDefault="00776F16" w:rsidP="004774BE">
      <w:pPr>
        <w:rPr>
          <w:rFonts w:ascii="Times New Roman" w:hAnsi="Times New Roman" w:cs="Times New Roman"/>
        </w:rPr>
      </w:pPr>
      <w:r>
        <w:rPr>
          <w:rFonts w:ascii="Times New Roman" w:hAnsi="Times New Roman" w:cs="Times New Roman"/>
        </w:rPr>
        <w:t xml:space="preserve">  </w:t>
      </w:r>
    </w:p>
    <w:p w14:paraId="208CD299" w14:textId="77777777" w:rsidR="005256AB" w:rsidRPr="005256AB" w:rsidRDefault="005256AB">
      <w:pPr>
        <w:rPr>
          <w:rFonts w:ascii="Times New Roman" w:hAnsi="Times New Roman" w:cs="Times New Roman"/>
        </w:rPr>
      </w:pPr>
    </w:p>
    <w:sectPr w:rsidR="005256AB" w:rsidRPr="005256AB" w:rsidSect="00EB72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Lydia Luncz" w:date="2020-11-05T12:46:00Z" w:initials="LL">
    <w:p w14:paraId="0C9B1458" w14:textId="77777777" w:rsidR="00166A51" w:rsidRDefault="00166A51" w:rsidP="00033027">
      <w:pPr>
        <w:pStyle w:val="CommentText"/>
      </w:pPr>
      <w:r>
        <w:rPr>
          <w:rStyle w:val="CommentReference"/>
        </w:rPr>
        <w:annotationRef/>
      </w:r>
      <w:r>
        <w:t xml:space="preserve">Sources can </w:t>
      </w:r>
      <w:proofErr w:type="spellStart"/>
      <w:r>
        <w:t>occationally</w:t>
      </w:r>
      <w:proofErr w:type="spellEnd"/>
      <w:r>
        <w:t xml:space="preserve"> also be away from inselbergs, we can check my data to see how often that happens that river cobbles are large enough to be used as panda tools.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9B14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9B1458" w16cid:durableId="241C4F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Reeves">
    <w15:presenceInfo w15:providerId="None" w15:userId="Jonathan Reeves"/>
  </w15:person>
  <w15:person w15:author="Lydia Luncz">
    <w15:presenceInfo w15:providerId="None" w15:userId="Lydia Lunc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A7"/>
    <w:rsid w:val="00002CC7"/>
    <w:rsid w:val="00011A0E"/>
    <w:rsid w:val="00031C86"/>
    <w:rsid w:val="00032D6E"/>
    <w:rsid w:val="00033027"/>
    <w:rsid w:val="00040CD7"/>
    <w:rsid w:val="00124064"/>
    <w:rsid w:val="00166A51"/>
    <w:rsid w:val="001A7BBA"/>
    <w:rsid w:val="00222426"/>
    <w:rsid w:val="002617DA"/>
    <w:rsid w:val="002B073A"/>
    <w:rsid w:val="003541EB"/>
    <w:rsid w:val="00356CA4"/>
    <w:rsid w:val="0037223D"/>
    <w:rsid w:val="003904FB"/>
    <w:rsid w:val="003B77D7"/>
    <w:rsid w:val="00426C71"/>
    <w:rsid w:val="00426DA0"/>
    <w:rsid w:val="0047181A"/>
    <w:rsid w:val="004774BE"/>
    <w:rsid w:val="00497356"/>
    <w:rsid w:val="004A5793"/>
    <w:rsid w:val="005256AB"/>
    <w:rsid w:val="0057546B"/>
    <w:rsid w:val="00585299"/>
    <w:rsid w:val="006366A7"/>
    <w:rsid w:val="00642DB7"/>
    <w:rsid w:val="006B5FB8"/>
    <w:rsid w:val="006C6749"/>
    <w:rsid w:val="006D35F2"/>
    <w:rsid w:val="006D3FD2"/>
    <w:rsid w:val="006E303C"/>
    <w:rsid w:val="006E5047"/>
    <w:rsid w:val="00735A58"/>
    <w:rsid w:val="00776F16"/>
    <w:rsid w:val="007B15FB"/>
    <w:rsid w:val="007B7389"/>
    <w:rsid w:val="008F7CE8"/>
    <w:rsid w:val="009D0B0C"/>
    <w:rsid w:val="009D76BD"/>
    <w:rsid w:val="009E13E0"/>
    <w:rsid w:val="00A17A54"/>
    <w:rsid w:val="00AB4F2A"/>
    <w:rsid w:val="00AD1493"/>
    <w:rsid w:val="00B136F1"/>
    <w:rsid w:val="00BD0C79"/>
    <w:rsid w:val="00C04597"/>
    <w:rsid w:val="00C227C9"/>
    <w:rsid w:val="00D47504"/>
    <w:rsid w:val="00D84157"/>
    <w:rsid w:val="00E10391"/>
    <w:rsid w:val="00EA7EA4"/>
    <w:rsid w:val="00EB72D4"/>
    <w:rsid w:val="00EE2F62"/>
    <w:rsid w:val="00EF20C8"/>
    <w:rsid w:val="00EF39CB"/>
    <w:rsid w:val="00FE6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32C1A"/>
  <w15:chartTrackingRefBased/>
  <w15:docId w15:val="{88B68FB3-2380-7745-A0E6-D0EDC25A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66A7"/>
    <w:rPr>
      <w:sz w:val="16"/>
      <w:szCs w:val="16"/>
    </w:rPr>
  </w:style>
  <w:style w:type="paragraph" w:styleId="CommentText">
    <w:name w:val="annotation text"/>
    <w:basedOn w:val="Normal"/>
    <w:link w:val="CommentTextChar"/>
    <w:uiPriority w:val="99"/>
    <w:semiHidden/>
    <w:unhideWhenUsed/>
    <w:rsid w:val="006366A7"/>
    <w:rPr>
      <w:sz w:val="20"/>
      <w:szCs w:val="20"/>
    </w:rPr>
  </w:style>
  <w:style w:type="character" w:customStyle="1" w:styleId="CommentTextChar">
    <w:name w:val="Comment Text Char"/>
    <w:basedOn w:val="DefaultParagraphFont"/>
    <w:link w:val="CommentText"/>
    <w:uiPriority w:val="99"/>
    <w:semiHidden/>
    <w:rsid w:val="006366A7"/>
    <w:rPr>
      <w:sz w:val="20"/>
      <w:szCs w:val="20"/>
    </w:rPr>
  </w:style>
  <w:style w:type="paragraph" w:styleId="CommentSubject">
    <w:name w:val="annotation subject"/>
    <w:basedOn w:val="CommentText"/>
    <w:next w:val="CommentText"/>
    <w:link w:val="CommentSubjectChar"/>
    <w:uiPriority w:val="99"/>
    <w:semiHidden/>
    <w:unhideWhenUsed/>
    <w:rsid w:val="006366A7"/>
    <w:rPr>
      <w:b/>
      <w:bCs/>
    </w:rPr>
  </w:style>
  <w:style w:type="character" w:customStyle="1" w:styleId="CommentSubjectChar">
    <w:name w:val="Comment Subject Char"/>
    <w:basedOn w:val="CommentTextChar"/>
    <w:link w:val="CommentSubject"/>
    <w:uiPriority w:val="99"/>
    <w:semiHidden/>
    <w:rsid w:val="006366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9</Pages>
  <Words>5385</Words>
  <Characters>30698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2021-04-10T07:41:00Z</dcterms:created>
  <dcterms:modified xsi:type="dcterms:W3CDTF">2021-04-11T08:15:00Z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zotero-version="5.0.97-beta.15+205fe7f03"&gt;&lt;session id="hjfzKLJz"/&gt;&lt;style id="http://www.zotero.org/styles/journal-of-human-evolution" hasBibliography="1" bibliographyStyleHasBeenSet="0"/&gt;&lt;prefs&gt;&lt;pref name="fieldType" value="Field"/&gt;</vt:lpwstr>
  </property>
  <property fmtid="{D5CDD505-2E9C-101B-9397-08002B2CF9AE}" pid="3" name="ZOTERO_PREF_2">
    <vt:lpwstr>&lt;/prefs&gt;&lt;/data&gt;</vt:lpwstr>
  </property>
</Properties>
</file>