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A6A17" w14:textId="03DFFAF1" w:rsidR="00C227C9" w:rsidRDefault="006366A7">
      <w:pPr>
        <w:rPr>
          <w:rFonts w:ascii="Times New Roman" w:hAnsi="Times New Roman" w:cs="Times New Roman"/>
          <w:b/>
          <w:bCs/>
        </w:rPr>
      </w:pPr>
      <w:r w:rsidRPr="006366A7">
        <w:rPr>
          <w:rFonts w:ascii="Times New Roman" w:hAnsi="Times New Roman" w:cs="Times New Roman"/>
          <w:b/>
          <w:bCs/>
        </w:rPr>
        <w:t>Supplementary Material 1: Overview, Design Concepts and Details for the Agent-Based Model presented in “Modeling a Primate Technological Niche”</w:t>
      </w:r>
    </w:p>
    <w:p w14:paraId="42AAA07B" w14:textId="26DB599D" w:rsidR="006366A7" w:rsidRDefault="006366A7">
      <w:pPr>
        <w:rPr>
          <w:rFonts w:ascii="Times New Roman" w:hAnsi="Times New Roman" w:cs="Times New Roman"/>
          <w:b/>
          <w:bCs/>
        </w:rPr>
      </w:pPr>
    </w:p>
    <w:p w14:paraId="7580A588" w14:textId="1982D2F3" w:rsidR="006366A7" w:rsidRPr="00032D6E" w:rsidRDefault="006366A7">
      <w:pPr>
        <w:rPr>
          <w:rFonts w:ascii="Times New Roman" w:hAnsi="Times New Roman" w:cs="Times New Roman"/>
        </w:rPr>
      </w:pPr>
      <w:r w:rsidRPr="00032D6E">
        <w:rPr>
          <w:rFonts w:ascii="Times New Roman" w:hAnsi="Times New Roman" w:cs="Times New Roman"/>
        </w:rPr>
        <w:t xml:space="preserve">This model description follows the ODD protocol for agent-based models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{"citationID":"Je7oUDKH","properties":{"formattedCitation":"(Grimm et al., 2010)","plainCitation":"(Grimm et al., 2010)","noteIndex":0},"citationItems":[{"id":456,"uris":["http://zotero.org/users/2042166/items/8GZWYZCH"],"uri":["http://zotero.org/users/2042166/items/8GZWYZCH"],"itemData":{"id":456,"type":"article-journal","abstract":"The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identiﬁed, as expected, parts of ODD needing improvement and clariﬁcation. Accordingly, we revise the deﬁnition of ODD to clarify aspects of the original version and thereby facilitate future standardization of ABM descriptions. We discuss frequently raised critiques in ODD but also two emerging, and unanticipated, beneﬁts: ODD improves the rigorous formulation of models and helps make the theoretical foundations of large models more visible. Although the protocol was designed for ABMs, it can help with documenting any large, complex model, alleviating some general objections against such models.","container-title":"Ecological Modelling","DOI":"10.1016/j.ecolmodel.2010.08.019","ISSN":"03043800","issue":"23","language":"en","page":"2760-2768","source":"Crossref","title":"The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(Grimm et al., 2010)</w:t>
      </w:r>
      <w:r w:rsidRPr="00032D6E">
        <w:rPr>
          <w:rFonts w:ascii="Times New Roman" w:hAnsi="Times New Roman" w:cs="Times New Roman"/>
        </w:rPr>
        <w:fldChar w:fldCharType="end"/>
      </w:r>
      <w:r w:rsidRPr="00032D6E">
        <w:rPr>
          <w:rFonts w:ascii="Times New Roman" w:hAnsi="Times New Roman" w:cs="Times New Roman"/>
        </w:rPr>
        <w:t xml:space="preserve"> and is provided as supplementary material to Reeves et al. (Submitted). The model was written in Python 3.7 using the MESA agent-based modeling library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{"citationID":"fXmtralM","properties":{"formattedCitation":"(Masad and Kazil, 2015)","plainCitation":"(Masad and Kazil, 2015)","noteIndex":0},"citationItems":[{"id":693,"uris":["http://zotero.org/users/2042166/items/6NWTGAP9"],"uri":["http://zotero.org/users/2042166/items/6NWTGAP9"],"itemData":{"id":693,"type":"article-journal","abstract":"Agent-based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(Masad and Kazil, 2015)</w:t>
      </w:r>
      <w:r w:rsidRPr="00032D6E">
        <w:rPr>
          <w:rFonts w:ascii="Times New Roman" w:hAnsi="Times New Roman" w:cs="Times New Roman"/>
        </w:rPr>
        <w:fldChar w:fldCharType="end"/>
      </w:r>
      <w:r w:rsidRPr="00032D6E">
        <w:rPr>
          <w:rFonts w:ascii="Times New Roman" w:hAnsi="Times New Roman" w:cs="Times New Roman"/>
        </w:rPr>
        <w:t xml:space="preserve">. The source code for this model is actively maintained on the Author’s git-hub page and can be downloaded by following this </w:t>
      </w:r>
      <w:hyperlink r:id="rId4" w:history="1">
        <w:r w:rsidRPr="004945DD">
          <w:rPr>
            <w:rStyle w:val="Hyperlink"/>
            <w:rFonts w:ascii="Times New Roman" w:hAnsi="Times New Roman" w:cs="Times New Roman"/>
          </w:rPr>
          <w:t>link</w:t>
        </w:r>
      </w:hyperlink>
      <w:r w:rsidR="00C371DE">
        <w:rPr>
          <w:rFonts w:ascii="Times New Roman" w:hAnsi="Times New Roman" w:cs="Times New Roman"/>
        </w:rPr>
        <w:t>.</w:t>
      </w:r>
      <w:r w:rsidRPr="00032D6E">
        <w:rPr>
          <w:rFonts w:ascii="Times New Roman" w:hAnsi="Times New Roman" w:cs="Times New Roman"/>
          <w:u w:val="single"/>
        </w:rPr>
        <w:t xml:space="preserve"> </w:t>
      </w:r>
      <w:r w:rsidRPr="00032D6E">
        <w:rPr>
          <w:rFonts w:ascii="Times New Roman" w:hAnsi="Times New Roman" w:cs="Times New Roman"/>
        </w:rPr>
        <w:t xml:space="preserve"> </w:t>
      </w:r>
    </w:p>
    <w:p w14:paraId="4012CCB7" w14:textId="77777777" w:rsidR="006366A7" w:rsidRPr="00032D6E" w:rsidRDefault="006366A7">
      <w:pPr>
        <w:rPr>
          <w:rFonts w:ascii="Times New Roman" w:hAnsi="Times New Roman" w:cs="Times New Roman"/>
        </w:rPr>
      </w:pPr>
    </w:p>
    <w:p w14:paraId="3FCB602F" w14:textId="77777777" w:rsidR="006366A7" w:rsidRPr="00032D6E" w:rsidRDefault="006366A7">
      <w:pPr>
        <w:rPr>
          <w:rFonts w:ascii="Times New Roman" w:hAnsi="Times New Roman" w:cs="Times New Roman"/>
          <w:b/>
          <w:bCs/>
        </w:rPr>
      </w:pPr>
      <w:r w:rsidRPr="00032D6E">
        <w:rPr>
          <w:rFonts w:ascii="Times New Roman" w:hAnsi="Times New Roman" w:cs="Times New Roman"/>
          <w:b/>
          <w:bCs/>
        </w:rPr>
        <w:t>Purpose</w:t>
      </w:r>
    </w:p>
    <w:p w14:paraId="4020EA14" w14:textId="77777777" w:rsidR="006366A7" w:rsidRPr="00032D6E" w:rsidRDefault="006366A7">
      <w:pPr>
        <w:rPr>
          <w:rFonts w:ascii="Times New Roman" w:hAnsi="Times New Roman" w:cs="Times New Roman"/>
          <w:b/>
          <w:bCs/>
        </w:rPr>
      </w:pPr>
    </w:p>
    <w:p w14:paraId="4809A816" w14:textId="2F17DDA2" w:rsidR="006366A7" w:rsidRPr="00032D6E" w:rsidRDefault="006366A7">
      <w:pPr>
        <w:rPr>
          <w:rFonts w:ascii="Times New Roman" w:hAnsi="Times New Roman" w:cs="Times New Roman"/>
          <w:i/>
          <w:iCs/>
        </w:rPr>
      </w:pPr>
      <w:r w:rsidRPr="00032D6E">
        <w:rPr>
          <w:rFonts w:ascii="Times New Roman" w:hAnsi="Times New Roman" w:cs="Times New Roman"/>
          <w:b/>
          <w:bCs/>
        </w:rPr>
        <w:tab/>
      </w:r>
      <w:r w:rsidRPr="00032D6E">
        <w:rPr>
          <w:rFonts w:ascii="Times New Roman" w:hAnsi="Times New Roman" w:cs="Times New Roman"/>
        </w:rPr>
        <w:t xml:space="preserve">Primate tool-use is often considered to be expedient, involving transport of tools over short distances. </w:t>
      </w:r>
      <w:r w:rsidR="00D47504" w:rsidRPr="00032D6E">
        <w:rPr>
          <w:rFonts w:ascii="Times New Roman" w:hAnsi="Times New Roman" w:cs="Times New Roman"/>
        </w:rPr>
        <w:t xml:space="preserve"> Nevertheless</w:t>
      </w:r>
      <w:r w:rsidRPr="00032D6E">
        <w:rPr>
          <w:rFonts w:ascii="Times New Roman" w:hAnsi="Times New Roman" w:cs="Times New Roman"/>
        </w:rPr>
        <w:t xml:space="preserve">, stone tools, used by West African chimpanzees,  have been documented kilometers from where they naturally occur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{"citationID":"JisBsVoP","properties":{"formattedCitation":"(Luncz et al., 2016)","plainCitation":"(Luncz et al., 2016)","noteIndex":0},"citationItems":[{"id":696,"uris":["http://zotero.org/users/2042166/items/CWHYF932"],"uri":["http://zotero.org/users/2042166/items/CWHYF932"],"itemData":{"id":696,"type":"article-journal","abstract":"Stone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(Luncz et al., 2016)</w:t>
      </w:r>
      <w:r w:rsidRPr="00032D6E">
        <w:rPr>
          <w:rFonts w:ascii="Times New Roman" w:hAnsi="Times New Roman" w:cs="Times New Roman"/>
        </w:rPr>
        <w:fldChar w:fldCharType="end"/>
      </w:r>
      <w:r w:rsidRPr="00032D6E">
        <w:rPr>
          <w:rFonts w:ascii="Times New Roman" w:hAnsi="Times New Roman" w:cs="Times New Roman"/>
        </w:rPr>
        <w:t>. However, single</w:t>
      </w:r>
      <w:r w:rsidR="00D47504" w:rsidRPr="00032D6E">
        <w:rPr>
          <w:rFonts w:ascii="Times New Roman" w:hAnsi="Times New Roman" w:cs="Times New Roman"/>
        </w:rPr>
        <w:t xml:space="preserve"> movements of stone over</w:t>
      </w:r>
      <w:r w:rsidRPr="00032D6E">
        <w:rPr>
          <w:rFonts w:ascii="Times New Roman" w:hAnsi="Times New Roman" w:cs="Times New Roman"/>
        </w:rPr>
        <w:t xml:space="preserve"> long distance</w:t>
      </w:r>
      <w:r w:rsidR="00D47504" w:rsidRPr="00032D6E">
        <w:rPr>
          <w:rFonts w:ascii="Times New Roman" w:hAnsi="Times New Roman" w:cs="Times New Roman"/>
        </w:rPr>
        <w:t xml:space="preserve">s have never been observed </w:t>
      </w:r>
      <w:r w:rsidR="00D47504" w:rsidRPr="00032D6E">
        <w:rPr>
          <w:rFonts w:ascii="Times New Roman" w:hAnsi="Times New Roman" w:cs="Times New Roman"/>
        </w:rPr>
        <w:fldChar w:fldCharType="begin"/>
      </w:r>
      <w:r w:rsidR="00D47504" w:rsidRPr="00032D6E">
        <w:rPr>
          <w:rFonts w:ascii="Times New Roman" w:hAnsi="Times New Roman" w:cs="Times New Roman"/>
        </w:rPr>
        <w:instrText xml:space="preserve"> ADDIN ZOTERO_ITEM CSL_CITATION {"citationID":"SgrpSy4I","properties":{"formattedCitation":"(Boesch and Boesch, 1984; Boesch, 2014; Luncz et al., 2016)","plainCitation":"(Boesch and Boesch, 1984; Boesch, 2014; Luncz et al., 2016)","noteIndex":0},"citationItems":[{"id":1029,"uris":["http://zotero.org/users/2042166/items/EN4B72QS"],"uri":["http://zotero.org/users/2042166/items/EN4B72QS"],"itemData":{"id":1029,"type":"article-journal","abstract":"The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id":3335,"uris":["http://zotero.org/users/2042166/items/VMAATA99"],"uri":["http://zotero.org/users/2042166/items/VMAATA99"],"itemData":{"id":3335,"type":"book","event-place":"Cambridge","ISBN":"978-1-107-68915-2","language":"English","note":"OCLC: 949180119","publisher":"Cambridge University Press","publisher-place":"Cambridge","source":"Open WorldCat","title":"Wild cultures a comparison between chimpanzee and human cultures.","author":[{"family":"Boesch","given":"Christophe"}],"issued":{"date-parts":[["2014"]]}}},{"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D47504" w:rsidRPr="00032D6E">
        <w:rPr>
          <w:rFonts w:ascii="Times New Roman" w:hAnsi="Times New Roman" w:cs="Times New Roman"/>
        </w:rPr>
        <w:fldChar w:fldCharType="separate"/>
      </w:r>
      <w:r w:rsidR="00D47504" w:rsidRPr="00032D6E">
        <w:rPr>
          <w:rFonts w:ascii="Times New Roman" w:hAnsi="Times New Roman" w:cs="Times New Roman"/>
          <w:noProof/>
        </w:rPr>
        <w:t>(Boesch and Boesch, 1984; Boesch, 2014; Luncz et al., 2016)</w:t>
      </w:r>
      <w:r w:rsidR="00D47504" w:rsidRPr="00032D6E">
        <w:rPr>
          <w:rFonts w:ascii="Times New Roman" w:hAnsi="Times New Roman" w:cs="Times New Roman"/>
        </w:rPr>
        <w:fldChar w:fldCharType="end"/>
      </w:r>
      <w:r w:rsidR="00D47504" w:rsidRPr="00032D6E">
        <w:rPr>
          <w:rFonts w:ascii="Times New Roman" w:hAnsi="Times New Roman" w:cs="Times New Roman"/>
        </w:rPr>
        <w:t xml:space="preserve">. Therefore, the purpose of this model is to investigate the mechanisms through which repeated of short distance transport events move tools across large distances. We attempt to provide insight into </w:t>
      </w:r>
      <w:r w:rsidR="00C371DE">
        <w:rPr>
          <w:rFonts w:ascii="Times New Roman" w:hAnsi="Times New Roman" w:cs="Times New Roman"/>
        </w:rPr>
        <w:t>the cumulative effect of short-distance tool transport on the broader landscape</w:t>
      </w:r>
      <w:r w:rsidR="00D47504" w:rsidRPr="00032D6E">
        <w:rPr>
          <w:rFonts w:ascii="Times New Roman" w:hAnsi="Times New Roman" w:cs="Times New Roman"/>
        </w:rPr>
        <w:t xml:space="preserve"> by addressing the following questions in our experimental design: </w:t>
      </w:r>
      <w:r w:rsidR="00D47504" w:rsidRPr="00032D6E">
        <w:rPr>
          <w:rFonts w:ascii="Times New Roman" w:hAnsi="Times New Roman" w:cs="Times New Roman"/>
          <w:i/>
          <w:iCs/>
        </w:rPr>
        <w:t xml:space="preserve">Can the aggregate effects of repeated short distance transport of stone lead to the </w:t>
      </w:r>
      <w:r w:rsidR="002617DA" w:rsidRPr="00032D6E">
        <w:rPr>
          <w:rFonts w:ascii="Times New Roman" w:hAnsi="Times New Roman" w:cs="Times New Roman"/>
          <w:i/>
          <w:iCs/>
        </w:rPr>
        <w:t>large-scale</w:t>
      </w:r>
      <w:r w:rsidR="00D47504" w:rsidRPr="00032D6E">
        <w:rPr>
          <w:rFonts w:ascii="Times New Roman" w:hAnsi="Times New Roman" w:cs="Times New Roman"/>
          <w:i/>
          <w:iCs/>
        </w:rPr>
        <w:t xml:space="preserve"> movement of stone across space? If so, under what environmental circumstances does this occur? What landscape scale signature does this </w:t>
      </w:r>
      <w:r w:rsidR="00C371DE">
        <w:rPr>
          <w:rFonts w:ascii="Times New Roman" w:hAnsi="Times New Roman" w:cs="Times New Roman"/>
          <w:i/>
          <w:iCs/>
        </w:rPr>
        <w:t>behavioral process</w:t>
      </w:r>
      <w:r w:rsidR="00D47504" w:rsidRPr="00032D6E">
        <w:rPr>
          <w:rFonts w:ascii="Times New Roman" w:hAnsi="Times New Roman" w:cs="Times New Roman"/>
          <w:i/>
          <w:iCs/>
        </w:rPr>
        <w:t xml:space="preserve"> leave behind?</w:t>
      </w:r>
    </w:p>
    <w:p w14:paraId="021B8D30" w14:textId="76042D32" w:rsidR="00D47504" w:rsidRPr="00032D6E" w:rsidRDefault="00D47504">
      <w:pPr>
        <w:rPr>
          <w:rFonts w:ascii="Times New Roman" w:hAnsi="Times New Roman" w:cs="Times New Roman"/>
          <w:i/>
          <w:iCs/>
        </w:rPr>
      </w:pPr>
    </w:p>
    <w:p w14:paraId="1946D14D" w14:textId="3D8A22E2" w:rsidR="00D47504" w:rsidRPr="00032D6E" w:rsidRDefault="00D47504">
      <w:pPr>
        <w:rPr>
          <w:rFonts w:ascii="Times New Roman" w:hAnsi="Times New Roman" w:cs="Times New Roman"/>
          <w:b/>
          <w:bCs/>
        </w:rPr>
      </w:pPr>
      <w:r w:rsidRPr="00032D6E">
        <w:rPr>
          <w:rFonts w:ascii="Times New Roman" w:hAnsi="Times New Roman" w:cs="Times New Roman"/>
          <w:b/>
          <w:bCs/>
        </w:rPr>
        <w:t>Entities, State Variables, and Scale</w:t>
      </w:r>
    </w:p>
    <w:p w14:paraId="7769147C" w14:textId="1543D7D4" w:rsidR="00D47504" w:rsidRPr="00032D6E" w:rsidRDefault="00D47504">
      <w:pPr>
        <w:rPr>
          <w:rFonts w:ascii="Times New Roman" w:hAnsi="Times New Roman" w:cs="Times New Roman"/>
          <w:b/>
          <w:bCs/>
        </w:rPr>
      </w:pPr>
    </w:p>
    <w:p w14:paraId="66BBA061" w14:textId="5BFE562A" w:rsidR="00D47504" w:rsidRPr="00032D6E" w:rsidRDefault="00D47504">
      <w:pPr>
        <w:rPr>
          <w:rFonts w:ascii="Times New Roman" w:hAnsi="Times New Roman" w:cs="Times New Roman"/>
        </w:rPr>
      </w:pPr>
      <w:r w:rsidRPr="00032D6E">
        <w:rPr>
          <w:rFonts w:ascii="Times New Roman" w:hAnsi="Times New Roman" w:cs="Times New Roman"/>
          <w:b/>
          <w:bCs/>
        </w:rPr>
        <w:tab/>
      </w:r>
      <w:r w:rsidRPr="00032D6E">
        <w:rPr>
          <w:rFonts w:ascii="Times New Roman" w:hAnsi="Times New Roman" w:cs="Times New Roman"/>
        </w:rPr>
        <w:t>The model is spatially explicit. The environment is comprised of a 2-dimensional 250 x 250 grid cell space. The 2-D space is not wrapped into a torus and thus has discrete boundaries around its edges.</w:t>
      </w:r>
      <w:r w:rsidR="002617DA" w:rsidRPr="00032D6E">
        <w:rPr>
          <w:rFonts w:ascii="Times New Roman" w:hAnsi="Times New Roman" w:cs="Times New Roman"/>
        </w:rPr>
        <w:t xml:space="preserve"> The space is inhabited by four types of agents: Primates, Sources, Pounding Tools, and Trees. Time is represented with discrete steps called “Time-Steps”. In this model, each </w:t>
      </w:r>
      <w:r w:rsidR="004945DD">
        <w:rPr>
          <w:rFonts w:ascii="Times New Roman" w:hAnsi="Times New Roman" w:cs="Times New Roman"/>
        </w:rPr>
        <w:t>time-step</w:t>
      </w:r>
      <w:r w:rsidR="002617DA" w:rsidRPr="00032D6E">
        <w:rPr>
          <w:rFonts w:ascii="Times New Roman" w:hAnsi="Times New Roman" w:cs="Times New Roman"/>
        </w:rPr>
        <w:t xml:space="preserve"> encompasses enough time for a Primate to move a distance of 1 grid cell or carry out a “</w:t>
      </w:r>
      <w:r w:rsidR="00C371DE">
        <w:rPr>
          <w:rFonts w:ascii="Times New Roman" w:hAnsi="Times New Roman" w:cs="Times New Roman"/>
        </w:rPr>
        <w:t>tool transport</w:t>
      </w:r>
      <w:r w:rsidR="002617DA" w:rsidRPr="00032D6E">
        <w:rPr>
          <w:rFonts w:ascii="Times New Roman" w:hAnsi="Times New Roman" w:cs="Times New Roman"/>
        </w:rPr>
        <w:t xml:space="preserve">” episode in which they will move more than 1 grid cell in a time step. </w:t>
      </w:r>
    </w:p>
    <w:p w14:paraId="2CC9A825" w14:textId="7C7FC19E" w:rsidR="002617DA" w:rsidRPr="00032D6E" w:rsidRDefault="002617DA">
      <w:pPr>
        <w:rPr>
          <w:rFonts w:ascii="Times New Roman" w:hAnsi="Times New Roman" w:cs="Times New Roman"/>
        </w:rPr>
      </w:pPr>
      <w:r w:rsidRPr="00032D6E">
        <w:rPr>
          <w:rFonts w:ascii="Times New Roman" w:hAnsi="Times New Roman" w:cs="Times New Roman"/>
        </w:rPr>
        <w:tab/>
      </w:r>
    </w:p>
    <w:p w14:paraId="0F30A15B" w14:textId="13359910" w:rsidR="006E303C" w:rsidRPr="00032D6E" w:rsidRDefault="002617DA">
      <w:pPr>
        <w:rPr>
          <w:rFonts w:ascii="Times New Roman" w:hAnsi="Times New Roman" w:cs="Times New Roman"/>
        </w:rPr>
      </w:pPr>
      <w:r w:rsidRPr="00032D6E">
        <w:rPr>
          <w:rFonts w:ascii="Times New Roman" w:hAnsi="Times New Roman" w:cs="Times New Roman"/>
        </w:rPr>
        <w:tab/>
      </w:r>
      <w:r w:rsidRPr="00FC6DE4">
        <w:rPr>
          <w:rFonts w:ascii="Times New Roman" w:hAnsi="Times New Roman" w:cs="Times New Roman"/>
          <w:b/>
          <w:bCs/>
          <w:u w:val="single"/>
        </w:rPr>
        <w:t>Primate</w:t>
      </w:r>
      <w:r w:rsidRPr="00032D6E">
        <w:rPr>
          <w:rFonts w:ascii="Times New Roman" w:hAnsi="Times New Roman" w:cs="Times New Roman"/>
        </w:rPr>
        <w:t xml:space="preserve"> agents are akin to</w:t>
      </w:r>
      <w:r w:rsidR="004945DD">
        <w:rPr>
          <w:rFonts w:ascii="Times New Roman" w:hAnsi="Times New Roman" w:cs="Times New Roman"/>
        </w:rPr>
        <w:t xml:space="preserve"> West African</w:t>
      </w:r>
      <w:r w:rsidRPr="00032D6E">
        <w:rPr>
          <w:rFonts w:ascii="Times New Roman" w:hAnsi="Times New Roman" w:cs="Times New Roman"/>
        </w:rPr>
        <w:t xml:space="preserve"> chimpanzees. </w:t>
      </w:r>
      <w:r w:rsidR="00585299" w:rsidRPr="00032D6E">
        <w:rPr>
          <w:rFonts w:ascii="Times New Roman" w:hAnsi="Times New Roman" w:cs="Times New Roman"/>
        </w:rPr>
        <w:t xml:space="preserve">Primates are able to execute five methods: </w:t>
      </w:r>
      <w:r w:rsidR="00585299" w:rsidRPr="00032D6E">
        <w:rPr>
          <w:rFonts w:ascii="Times New Roman" w:hAnsi="Times New Roman" w:cs="Times New Roman"/>
          <w:i/>
          <w:iCs/>
        </w:rPr>
        <w:t xml:space="preserve">Move, </w:t>
      </w:r>
      <w:proofErr w:type="spellStart"/>
      <w:r w:rsidR="00585299" w:rsidRPr="00032D6E">
        <w:rPr>
          <w:rFonts w:ascii="Times New Roman" w:hAnsi="Times New Roman" w:cs="Times New Roman"/>
          <w:i/>
          <w:iCs/>
        </w:rPr>
        <w:t>CheckForTree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CheckForStone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SelectStone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UseStone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BreakStone</w:t>
      </w:r>
      <w:proofErr w:type="spellEnd"/>
      <w:r w:rsidR="00585299" w:rsidRPr="00032D6E">
        <w:rPr>
          <w:rFonts w:ascii="Times New Roman" w:hAnsi="Times New Roman" w:cs="Times New Roman"/>
        </w:rPr>
        <w:t xml:space="preserve"> (see descriptions of each in the </w:t>
      </w:r>
      <w:proofErr w:type="spellStart"/>
      <w:r w:rsidR="00585299" w:rsidRPr="00032D6E">
        <w:rPr>
          <w:rFonts w:ascii="Times New Roman" w:hAnsi="Times New Roman" w:cs="Times New Roman"/>
        </w:rPr>
        <w:t>Submodels</w:t>
      </w:r>
      <w:proofErr w:type="spellEnd"/>
      <w:r w:rsidR="00585299" w:rsidRPr="00032D6E">
        <w:rPr>
          <w:rFonts w:ascii="Times New Roman" w:hAnsi="Times New Roman" w:cs="Times New Roman"/>
        </w:rPr>
        <w:t xml:space="preserve"> section below). Primates as possess </w:t>
      </w:r>
      <w:r w:rsidR="00040CD7">
        <w:rPr>
          <w:rFonts w:ascii="Times New Roman" w:hAnsi="Times New Roman" w:cs="Times New Roman"/>
        </w:rPr>
        <w:t>eight</w:t>
      </w:r>
      <w:r w:rsidR="00585299" w:rsidRPr="00032D6E">
        <w:rPr>
          <w:rFonts w:ascii="Times New Roman" w:hAnsi="Times New Roman" w:cs="Times New Roman"/>
        </w:rPr>
        <w:t xml:space="preserve"> attributes:</w:t>
      </w:r>
      <w:r w:rsidR="00040CD7">
        <w:rPr>
          <w:rFonts w:ascii="Times New Roman" w:hAnsi="Times New Roman" w:cs="Times New Roman"/>
        </w:rPr>
        <w:t xml:space="preserve"> </w:t>
      </w:r>
      <w:r w:rsidR="00040CD7" w:rsidRPr="00040CD7">
        <w:rPr>
          <w:rFonts w:ascii="Times New Roman" w:hAnsi="Times New Roman" w:cs="Times New Roman"/>
          <w:i/>
          <w:iCs/>
        </w:rPr>
        <w:t>pos</w:t>
      </w:r>
      <w:r w:rsidR="00040CD7">
        <w:rPr>
          <w:rFonts w:ascii="Times New Roman" w:hAnsi="Times New Roman" w:cs="Times New Roman"/>
        </w:rPr>
        <w:t>,</w:t>
      </w:r>
      <w:r w:rsidR="00585299" w:rsidRPr="00032D6E">
        <w:rPr>
          <w:rFonts w:ascii="Times New Roman" w:hAnsi="Times New Roman" w:cs="Times New Roman"/>
        </w:rPr>
        <w:t xml:space="preserve"> </w:t>
      </w:r>
      <w:proofErr w:type="spellStart"/>
      <w:r w:rsidR="00585299" w:rsidRPr="00032D6E">
        <w:rPr>
          <w:rFonts w:ascii="Times New Roman" w:hAnsi="Times New Roman" w:cs="Times New Roman"/>
          <w:i/>
          <w:iCs/>
        </w:rPr>
        <w:t>search_radius</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NutTreeLoc</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StoneLoc</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Tool_size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Tool_id</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Source_id</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rm_qual</w:t>
      </w:r>
      <w:proofErr w:type="spellEnd"/>
      <w:r w:rsidR="006E303C" w:rsidRPr="00032D6E">
        <w:rPr>
          <w:rFonts w:ascii="Times New Roman" w:hAnsi="Times New Roman" w:cs="Times New Roman"/>
          <w:i/>
          <w:iCs/>
        </w:rPr>
        <w:t>.</w:t>
      </w:r>
    </w:p>
    <w:p w14:paraId="52DD79C6" w14:textId="77777777" w:rsidR="006E303C" w:rsidRPr="00032D6E" w:rsidRDefault="006E303C">
      <w:pPr>
        <w:rPr>
          <w:rFonts w:ascii="Times New Roman" w:hAnsi="Times New Roman" w:cs="Times New Roman"/>
        </w:rPr>
      </w:pPr>
    </w:p>
    <w:p w14:paraId="3B13661D" w14:textId="0428CDF6" w:rsidR="00040CD7" w:rsidRPr="00040CD7" w:rsidRDefault="00040CD7">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279E7033" w14:textId="77777777" w:rsidR="00040CD7" w:rsidRDefault="00040CD7">
      <w:pPr>
        <w:rPr>
          <w:rFonts w:ascii="Times New Roman" w:hAnsi="Times New Roman" w:cs="Times New Roman"/>
          <w:i/>
          <w:iCs/>
        </w:rPr>
      </w:pPr>
    </w:p>
    <w:p w14:paraId="4111A119" w14:textId="79E14F3C"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t>search_radius</w:t>
      </w:r>
      <w:proofErr w:type="spellEnd"/>
      <w:r w:rsidR="004945DD">
        <w:rPr>
          <w:rFonts w:ascii="Times New Roman" w:hAnsi="Times New Roman" w:cs="Times New Roman"/>
          <w:i/>
          <w:iCs/>
        </w:rPr>
        <w:t>:</w:t>
      </w:r>
      <w:r w:rsidRPr="00032D6E">
        <w:rPr>
          <w:rFonts w:ascii="Times New Roman" w:hAnsi="Times New Roman" w:cs="Times New Roman"/>
          <w:i/>
          <w:iCs/>
        </w:rPr>
        <w:t xml:space="preserve"> </w:t>
      </w:r>
      <w:r w:rsidRPr="00032D6E">
        <w:rPr>
          <w:rFonts w:ascii="Times New Roman" w:hAnsi="Times New Roman" w:cs="Times New Roman"/>
        </w:rPr>
        <w:t>the distance that the primate will look beyond its</w:t>
      </w:r>
      <w:r w:rsidR="00033027" w:rsidRPr="00032D6E">
        <w:rPr>
          <w:rFonts w:ascii="Times New Roman" w:hAnsi="Times New Roman" w:cs="Times New Roman"/>
        </w:rPr>
        <w:t xml:space="preserve"> current</w:t>
      </w:r>
      <w:r w:rsidRPr="00032D6E">
        <w:rPr>
          <w:rFonts w:ascii="Times New Roman" w:hAnsi="Times New Roman" w:cs="Times New Roman"/>
        </w:rPr>
        <w:t xml:space="preserve"> location to determine if a Source or Pounding Tool can be </w:t>
      </w:r>
      <w:r w:rsidR="00C371DE" w:rsidRPr="00032D6E">
        <w:rPr>
          <w:rFonts w:ascii="Times New Roman" w:hAnsi="Times New Roman" w:cs="Times New Roman"/>
        </w:rPr>
        <w:t>acquired</w:t>
      </w:r>
      <w:r w:rsidRPr="00032D6E">
        <w:rPr>
          <w:rFonts w:ascii="Times New Roman" w:hAnsi="Times New Roman" w:cs="Times New Roman"/>
        </w:rPr>
        <w:t xml:space="preserve">. </w:t>
      </w:r>
      <w:r w:rsidR="00EE2F62" w:rsidRPr="00032D6E">
        <w:rPr>
          <w:rFonts w:ascii="Times New Roman" w:hAnsi="Times New Roman" w:cs="Times New Roman"/>
        </w:rPr>
        <w:t xml:space="preserve">This value is set equal to the global variable </w:t>
      </w:r>
      <w:proofErr w:type="spellStart"/>
      <w:r w:rsidR="00EE2F62" w:rsidRPr="00032D6E">
        <w:rPr>
          <w:rFonts w:ascii="Times New Roman" w:hAnsi="Times New Roman" w:cs="Times New Roman"/>
          <w:i/>
          <w:iCs/>
        </w:rPr>
        <w:t>search_rad</w:t>
      </w:r>
      <w:proofErr w:type="spellEnd"/>
      <w:r w:rsidR="00EE2F62" w:rsidRPr="00032D6E">
        <w:rPr>
          <w:rFonts w:ascii="Times New Roman" w:hAnsi="Times New Roman" w:cs="Times New Roman"/>
        </w:rPr>
        <w:t>.</w:t>
      </w:r>
      <w:r w:rsidR="00C371DE">
        <w:rPr>
          <w:rFonts w:ascii="Times New Roman" w:hAnsi="Times New Roman" w:cs="Times New Roman"/>
        </w:rPr>
        <w:t xml:space="preserve"> This parameter is set at 2for all model runs.</w:t>
      </w:r>
    </w:p>
    <w:p w14:paraId="4A865019" w14:textId="1DBBA57A" w:rsidR="006E303C" w:rsidRPr="00032D6E" w:rsidRDefault="006E303C">
      <w:pPr>
        <w:rPr>
          <w:rFonts w:ascii="Times New Roman" w:hAnsi="Times New Roman" w:cs="Times New Roman"/>
        </w:rPr>
      </w:pPr>
    </w:p>
    <w:p w14:paraId="42C7FD5B" w14:textId="65E22C65"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t>NutTreeLoc</w:t>
      </w:r>
      <w:proofErr w:type="spellEnd"/>
      <w:r w:rsidR="004945DD">
        <w:rPr>
          <w:rFonts w:ascii="Times New Roman" w:hAnsi="Times New Roman" w:cs="Times New Roman"/>
          <w:i/>
          <w:iCs/>
        </w:rPr>
        <w:t>:</w:t>
      </w:r>
      <w:r w:rsidRPr="00032D6E">
        <w:rPr>
          <w:rFonts w:ascii="Times New Roman" w:hAnsi="Times New Roman" w:cs="Times New Roman"/>
        </w:rPr>
        <w:t xml:space="preserve"> the location as (</w:t>
      </w:r>
      <w:proofErr w:type="spellStart"/>
      <w:proofErr w:type="gramStart"/>
      <w:r w:rsidRPr="00032D6E">
        <w:rPr>
          <w:rFonts w:ascii="Times New Roman" w:hAnsi="Times New Roman" w:cs="Times New Roman"/>
        </w:rPr>
        <w:t>x,y</w:t>
      </w:r>
      <w:proofErr w:type="spellEnd"/>
      <w:proofErr w:type="gramEnd"/>
      <w:r w:rsidRPr="00032D6E">
        <w:rPr>
          <w:rFonts w:ascii="Times New Roman" w:hAnsi="Times New Roman" w:cs="Times New Roman"/>
        </w:rPr>
        <w:t>) coordinates of the a Tree agent encountered by the Primate</w:t>
      </w:r>
      <w:r w:rsidR="00C371DE">
        <w:rPr>
          <w:rFonts w:ascii="Times New Roman" w:hAnsi="Times New Roman" w:cs="Times New Roman"/>
        </w:rPr>
        <w:t>.</w:t>
      </w:r>
    </w:p>
    <w:p w14:paraId="093A3A5F" w14:textId="19DE01C4" w:rsidR="006E303C" w:rsidRPr="00032D6E" w:rsidRDefault="006E303C">
      <w:pPr>
        <w:rPr>
          <w:rFonts w:ascii="Times New Roman" w:hAnsi="Times New Roman" w:cs="Times New Roman"/>
        </w:rPr>
      </w:pPr>
    </w:p>
    <w:p w14:paraId="74F678F8" w14:textId="30CE050B"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lastRenderedPageBreak/>
        <w:t>StoneLoc</w:t>
      </w:r>
      <w:proofErr w:type="spellEnd"/>
      <w:r w:rsidR="004945DD">
        <w:rPr>
          <w:rFonts w:ascii="Times New Roman" w:hAnsi="Times New Roman" w:cs="Times New Roman"/>
          <w:i/>
          <w:iCs/>
        </w:rPr>
        <w:t>:</w:t>
      </w:r>
      <w:r w:rsidRPr="00032D6E">
        <w:rPr>
          <w:rFonts w:ascii="Times New Roman" w:hAnsi="Times New Roman" w:cs="Times New Roman"/>
          <w:i/>
          <w:iCs/>
        </w:rPr>
        <w:t xml:space="preserve"> </w:t>
      </w:r>
      <w:r w:rsidR="00033027" w:rsidRPr="00032D6E">
        <w:rPr>
          <w:rFonts w:ascii="Times New Roman" w:hAnsi="Times New Roman" w:cs="Times New Roman"/>
        </w:rPr>
        <w:t>X,</w:t>
      </w:r>
      <w:r w:rsidR="00C371DE">
        <w:rPr>
          <w:rFonts w:ascii="Times New Roman" w:hAnsi="Times New Roman" w:cs="Times New Roman"/>
        </w:rPr>
        <w:t xml:space="preserve"> </w:t>
      </w:r>
      <w:r w:rsidR="00033027" w:rsidRPr="00032D6E">
        <w:rPr>
          <w:rFonts w:ascii="Times New Roman" w:hAnsi="Times New Roman" w:cs="Times New Roman"/>
        </w:rPr>
        <w:t xml:space="preserve">Y coordinates representing the location </w:t>
      </w:r>
      <w:r w:rsidR="006C6749" w:rsidRPr="00032D6E">
        <w:rPr>
          <w:rFonts w:ascii="Times New Roman" w:hAnsi="Times New Roman" w:cs="Times New Roman"/>
        </w:rPr>
        <w:t xml:space="preserve">where a pounding tool can be selected for movement (See </w:t>
      </w:r>
      <w:proofErr w:type="spellStart"/>
      <w:r w:rsidR="006C6749" w:rsidRPr="00032D6E">
        <w:rPr>
          <w:rFonts w:ascii="Times New Roman" w:hAnsi="Times New Roman" w:cs="Times New Roman"/>
        </w:rPr>
        <w:t>CheckForStone</w:t>
      </w:r>
      <w:proofErr w:type="spellEnd"/>
      <w:r w:rsidR="006C6749" w:rsidRPr="00032D6E">
        <w:rPr>
          <w:rFonts w:ascii="Times New Roman" w:hAnsi="Times New Roman" w:cs="Times New Roman"/>
        </w:rPr>
        <w:t xml:space="preserve"> method in sub models)  </w:t>
      </w:r>
    </w:p>
    <w:p w14:paraId="1ADBD2F5" w14:textId="7E38C3B0" w:rsidR="006E303C" w:rsidRPr="00032D6E" w:rsidRDefault="006E303C">
      <w:pPr>
        <w:rPr>
          <w:rFonts w:ascii="Times New Roman" w:hAnsi="Times New Roman" w:cs="Times New Roman"/>
        </w:rPr>
      </w:pPr>
    </w:p>
    <w:p w14:paraId="28E2D111" w14:textId="51D6CF41" w:rsidR="00033027" w:rsidRPr="00032D6E" w:rsidRDefault="00EE2F62" w:rsidP="00033027">
      <w:pPr>
        <w:rPr>
          <w:rFonts w:ascii="Times New Roman" w:hAnsi="Times New Roman" w:cs="Times New Roman"/>
        </w:rPr>
      </w:pPr>
      <w:proofErr w:type="spellStart"/>
      <w:r w:rsidRPr="00032D6E">
        <w:rPr>
          <w:rFonts w:ascii="Times New Roman" w:hAnsi="Times New Roman" w:cs="Times New Roman"/>
          <w:i/>
          <w:iCs/>
        </w:rPr>
        <w:t>Tool_size</w:t>
      </w:r>
      <w:proofErr w:type="spellEnd"/>
      <w:r w:rsidR="004945DD">
        <w:rPr>
          <w:rFonts w:ascii="Times New Roman" w:hAnsi="Times New Roman" w:cs="Times New Roman"/>
          <w:i/>
          <w:iCs/>
        </w:rPr>
        <w:t>:</w:t>
      </w:r>
      <w:r w:rsidRPr="00032D6E">
        <w:rPr>
          <w:rFonts w:ascii="Times New Roman" w:hAnsi="Times New Roman" w:cs="Times New Roman"/>
          <w:i/>
          <w:iCs/>
        </w:rPr>
        <w:t xml:space="preserve"> </w:t>
      </w:r>
      <w:r w:rsidR="004945DD">
        <w:rPr>
          <w:rFonts w:ascii="Times New Roman" w:hAnsi="Times New Roman" w:cs="Times New Roman"/>
        </w:rPr>
        <w:t>T</w:t>
      </w:r>
      <w:r w:rsidRPr="00032D6E">
        <w:rPr>
          <w:rFonts w:ascii="Times New Roman" w:hAnsi="Times New Roman" w:cs="Times New Roman"/>
        </w:rPr>
        <w:t>he mass</w:t>
      </w:r>
      <w:r w:rsidR="006C6749" w:rsidRPr="00032D6E">
        <w:rPr>
          <w:rFonts w:ascii="Times New Roman" w:hAnsi="Times New Roman" w:cs="Times New Roman"/>
        </w:rPr>
        <w:t xml:space="preserve"> (grams)</w:t>
      </w:r>
      <w:r w:rsidRPr="00032D6E">
        <w:rPr>
          <w:rFonts w:ascii="Times New Roman" w:hAnsi="Times New Roman" w:cs="Times New Roman"/>
        </w:rPr>
        <w:t xml:space="preserve"> </w:t>
      </w:r>
      <w:r w:rsidR="006C6749" w:rsidRPr="00032D6E">
        <w:rPr>
          <w:rFonts w:ascii="Times New Roman" w:hAnsi="Times New Roman" w:cs="Times New Roman"/>
        </w:rPr>
        <w:t xml:space="preserve">of the Pounding Tool </w:t>
      </w:r>
      <w:r w:rsidR="00033027" w:rsidRPr="00032D6E">
        <w:rPr>
          <w:rFonts w:ascii="Times New Roman" w:hAnsi="Times New Roman" w:cs="Times New Roman"/>
        </w:rPr>
        <w:t>in possession of the agent</w:t>
      </w:r>
      <w:r w:rsidR="00033027" w:rsidRPr="00032D6E">
        <w:rPr>
          <w:rFonts w:ascii="Times New Roman" w:hAnsi="Times New Roman" w:cs="Times New Roman"/>
        </w:rPr>
        <w:t>.</w:t>
      </w:r>
    </w:p>
    <w:p w14:paraId="3AD847E4" w14:textId="0E7BD2A1" w:rsidR="00EE2F62" w:rsidRPr="00032D6E" w:rsidRDefault="00EE2F62">
      <w:pPr>
        <w:rPr>
          <w:rFonts w:ascii="Times New Roman" w:hAnsi="Times New Roman" w:cs="Times New Roman"/>
        </w:rPr>
      </w:pPr>
    </w:p>
    <w:p w14:paraId="4C1F668C" w14:textId="6DC156B8" w:rsidR="00EE2F62" w:rsidRPr="00032D6E" w:rsidRDefault="006C6749">
      <w:pPr>
        <w:rPr>
          <w:rFonts w:ascii="Times New Roman" w:hAnsi="Times New Roman" w:cs="Times New Roman"/>
        </w:rPr>
      </w:pPr>
      <w:proofErr w:type="spellStart"/>
      <w:r w:rsidRPr="00032D6E">
        <w:rPr>
          <w:rFonts w:ascii="Times New Roman" w:hAnsi="Times New Roman" w:cs="Times New Roman"/>
          <w:i/>
          <w:iCs/>
        </w:rPr>
        <w:t>T</w:t>
      </w:r>
      <w:r w:rsidR="00EE2F62" w:rsidRPr="00032D6E">
        <w:rPr>
          <w:rFonts w:ascii="Times New Roman" w:hAnsi="Times New Roman" w:cs="Times New Roman"/>
          <w:i/>
          <w:iCs/>
        </w:rPr>
        <w:t>ool_id</w:t>
      </w:r>
      <w:proofErr w:type="spellEnd"/>
      <w:r w:rsidR="004945DD" w:rsidRPr="004945DD">
        <w:rPr>
          <w:rFonts w:ascii="Times New Roman" w:hAnsi="Times New Roman" w:cs="Times New Roman"/>
        </w:rPr>
        <w:t>:</w:t>
      </w:r>
      <w:r w:rsidR="00EE2F62" w:rsidRPr="00032D6E">
        <w:rPr>
          <w:rFonts w:ascii="Times New Roman" w:hAnsi="Times New Roman" w:cs="Times New Roman"/>
          <w:i/>
          <w:iCs/>
        </w:rPr>
        <w:t xml:space="preserve"> </w:t>
      </w:r>
      <w:r w:rsidR="00033027" w:rsidRPr="00032D6E">
        <w:rPr>
          <w:rFonts w:ascii="Times New Roman" w:hAnsi="Times New Roman" w:cs="Times New Roman"/>
        </w:rPr>
        <w:t xml:space="preserve">A six-character alpha-numeric value that is unique to the tool that the </w:t>
      </w:r>
      <w:proofErr w:type="spellStart"/>
      <w:r w:rsidR="00033027" w:rsidRPr="00032D6E">
        <w:rPr>
          <w:rFonts w:ascii="Times New Roman" w:hAnsi="Times New Roman" w:cs="Times New Roman"/>
        </w:rPr>
        <w:t>PrimAgent</w:t>
      </w:r>
      <w:proofErr w:type="spellEnd"/>
      <w:r w:rsidR="00033027" w:rsidRPr="00032D6E">
        <w:rPr>
          <w:rFonts w:ascii="Times New Roman" w:hAnsi="Times New Roman" w:cs="Times New Roman"/>
        </w:rPr>
        <w:t xml:space="preserve"> currently possesses.</w:t>
      </w:r>
    </w:p>
    <w:p w14:paraId="063A54E9" w14:textId="06D8281E" w:rsidR="00EE2F62" w:rsidRPr="00032D6E" w:rsidRDefault="00EE2F62">
      <w:pPr>
        <w:rPr>
          <w:rFonts w:ascii="Times New Roman" w:hAnsi="Times New Roman" w:cs="Times New Roman"/>
        </w:rPr>
      </w:pPr>
    </w:p>
    <w:p w14:paraId="7E6E64C4" w14:textId="6779FAE9" w:rsidR="00033027" w:rsidRPr="00032D6E" w:rsidRDefault="009E13E0" w:rsidP="00033027">
      <w:pPr>
        <w:rPr>
          <w:ins w:id="0" w:author="Jonathan Reeves" w:date="2020-11-11T17:17:00Z"/>
          <w:rFonts w:ascii="Times New Roman" w:hAnsi="Times New Roman" w:cs="Times New Roman"/>
        </w:rPr>
      </w:pPr>
      <w:proofErr w:type="spellStart"/>
      <w:r w:rsidRPr="00032D6E">
        <w:rPr>
          <w:rFonts w:ascii="Times New Roman" w:hAnsi="Times New Roman" w:cs="Times New Roman"/>
          <w:i/>
          <w:iCs/>
        </w:rPr>
        <w:t>Source_id</w:t>
      </w:r>
      <w:proofErr w:type="spellEnd"/>
      <w:r w:rsidR="004945DD" w:rsidRPr="004945DD">
        <w:rPr>
          <w:rFonts w:ascii="Times New Roman" w:hAnsi="Times New Roman" w:cs="Times New Roman"/>
        </w:rPr>
        <w:t>:</w:t>
      </w:r>
      <w:r w:rsidRPr="00032D6E">
        <w:rPr>
          <w:rFonts w:ascii="Times New Roman" w:hAnsi="Times New Roman" w:cs="Times New Roman"/>
          <w:i/>
          <w:iCs/>
        </w:rPr>
        <w:t xml:space="preserve"> </w:t>
      </w:r>
      <w:r w:rsidR="00033027" w:rsidRPr="00032D6E">
        <w:rPr>
          <w:rFonts w:ascii="Times New Roman" w:hAnsi="Times New Roman" w:cs="Times New Roman"/>
        </w:rPr>
        <w:t>The unique identifier of the source that the Pounding</w:t>
      </w:r>
      <w:r w:rsidR="004945DD">
        <w:rPr>
          <w:rFonts w:ascii="Times New Roman" w:hAnsi="Times New Roman" w:cs="Times New Roman"/>
        </w:rPr>
        <w:t xml:space="preserve"> </w:t>
      </w:r>
      <w:r w:rsidR="00033027" w:rsidRPr="00032D6E">
        <w:rPr>
          <w:rFonts w:ascii="Times New Roman" w:hAnsi="Times New Roman" w:cs="Times New Roman"/>
        </w:rPr>
        <w:t xml:space="preserve">Tool in the agent possession originated from. </w:t>
      </w:r>
    </w:p>
    <w:p w14:paraId="0F7456CB" w14:textId="7D325D98" w:rsidR="009E13E0" w:rsidRPr="00032D6E" w:rsidRDefault="009E13E0">
      <w:pPr>
        <w:rPr>
          <w:rFonts w:ascii="Times New Roman" w:hAnsi="Times New Roman" w:cs="Times New Roman"/>
        </w:rPr>
      </w:pPr>
    </w:p>
    <w:p w14:paraId="103D903D" w14:textId="4EDFDDAD" w:rsidR="009E13E0" w:rsidRPr="00032D6E" w:rsidRDefault="009E13E0">
      <w:pPr>
        <w:rPr>
          <w:rFonts w:ascii="Times New Roman" w:hAnsi="Times New Roman" w:cs="Times New Roman"/>
        </w:rPr>
      </w:pPr>
      <w:proofErr w:type="spellStart"/>
      <w:r w:rsidRPr="00032D6E">
        <w:rPr>
          <w:rFonts w:ascii="Times New Roman" w:hAnsi="Times New Roman" w:cs="Times New Roman"/>
          <w:i/>
          <w:iCs/>
        </w:rPr>
        <w:t>rm_qual</w:t>
      </w:r>
      <w:proofErr w:type="spellEnd"/>
      <w:r w:rsidR="004945DD">
        <w:rPr>
          <w:rFonts w:ascii="Times New Roman" w:hAnsi="Times New Roman" w:cs="Times New Roman"/>
          <w:i/>
          <w:iCs/>
        </w:rPr>
        <w:t>:</w:t>
      </w:r>
      <w:r w:rsidRPr="00032D6E">
        <w:rPr>
          <w:rFonts w:ascii="Times New Roman" w:hAnsi="Times New Roman" w:cs="Times New Roman"/>
          <w:i/>
          <w:iCs/>
        </w:rPr>
        <w:t xml:space="preserve"> </w:t>
      </w:r>
      <w:r w:rsidR="004945DD">
        <w:rPr>
          <w:rFonts w:ascii="Times New Roman" w:hAnsi="Times New Roman" w:cs="Times New Roman"/>
        </w:rPr>
        <w:t>T</w:t>
      </w:r>
      <w:r w:rsidRPr="00032D6E">
        <w:rPr>
          <w:rFonts w:ascii="Times New Roman" w:hAnsi="Times New Roman" w:cs="Times New Roman"/>
        </w:rPr>
        <w:t>he quality of the selected Pounding Tool</w:t>
      </w:r>
      <w:r w:rsidR="00033027" w:rsidRPr="00032D6E">
        <w:rPr>
          <w:rFonts w:ascii="Times New Roman" w:hAnsi="Times New Roman" w:cs="Times New Roman"/>
        </w:rPr>
        <w:t xml:space="preserve">. This variable is inherited from the </w:t>
      </w:r>
      <w:proofErr w:type="spellStart"/>
      <w:r w:rsidR="00033027" w:rsidRPr="00032D6E">
        <w:rPr>
          <w:rFonts w:ascii="Times New Roman" w:hAnsi="Times New Roman" w:cs="Times New Roman"/>
        </w:rPr>
        <w:t>rm_quality</w:t>
      </w:r>
      <w:proofErr w:type="spellEnd"/>
      <w:r w:rsidR="00033027" w:rsidRPr="00032D6E">
        <w:rPr>
          <w:rFonts w:ascii="Times New Roman" w:hAnsi="Times New Roman" w:cs="Times New Roman"/>
        </w:rPr>
        <w:t xml:space="preserve"> attribute of the Pounding Tool. This attribute has a value of -1 when the Primate has not acquired a Pounding Tool.</w:t>
      </w:r>
    </w:p>
    <w:p w14:paraId="02C0791B" w14:textId="2CF2BC61" w:rsidR="009E13E0" w:rsidRPr="00032D6E" w:rsidRDefault="009E13E0">
      <w:pPr>
        <w:rPr>
          <w:rFonts w:ascii="Times New Roman" w:hAnsi="Times New Roman" w:cs="Times New Roman"/>
        </w:rPr>
      </w:pPr>
    </w:p>
    <w:p w14:paraId="77319839" w14:textId="77777777" w:rsidR="009E13E0" w:rsidRPr="00032D6E" w:rsidRDefault="009E13E0">
      <w:pPr>
        <w:rPr>
          <w:rFonts w:ascii="Times New Roman" w:hAnsi="Times New Roman" w:cs="Times New Roman"/>
        </w:rPr>
      </w:pPr>
    </w:p>
    <w:p w14:paraId="2F284252" w14:textId="1E421826" w:rsidR="001A7BBA" w:rsidRPr="00032D6E" w:rsidRDefault="001A7BBA" w:rsidP="001A7BBA">
      <w:pPr>
        <w:rPr>
          <w:rFonts w:ascii="Times New Roman" w:hAnsi="Times New Roman" w:cs="Times New Roman"/>
          <w:i/>
        </w:rPr>
      </w:pPr>
      <w:r w:rsidRPr="00FC6DE4">
        <w:rPr>
          <w:rFonts w:ascii="Times New Roman" w:hAnsi="Times New Roman" w:cs="Times New Roman"/>
          <w:b/>
          <w:i/>
          <w:u w:val="single"/>
        </w:rPr>
        <w:t>Pounding</w:t>
      </w:r>
      <w:r w:rsidR="004945DD" w:rsidRPr="00FC6DE4">
        <w:rPr>
          <w:rFonts w:ascii="Times New Roman" w:hAnsi="Times New Roman" w:cs="Times New Roman"/>
          <w:b/>
          <w:i/>
          <w:u w:val="single"/>
        </w:rPr>
        <w:t xml:space="preserve"> </w:t>
      </w:r>
      <w:r w:rsidRPr="00FC6DE4">
        <w:rPr>
          <w:rFonts w:ascii="Times New Roman" w:hAnsi="Times New Roman" w:cs="Times New Roman"/>
          <w:b/>
          <w:i/>
          <w:u w:val="single"/>
        </w:rPr>
        <w:t>Tools</w:t>
      </w:r>
      <w:r w:rsidRPr="00032D6E">
        <w:rPr>
          <w:rFonts w:ascii="Times New Roman" w:hAnsi="Times New Roman" w:cs="Times New Roman"/>
          <w:b/>
          <w:i/>
        </w:rPr>
        <w:t xml:space="preserve"> </w:t>
      </w:r>
      <w:r w:rsidRPr="00032D6E">
        <w:rPr>
          <w:rFonts w:ascii="Times New Roman" w:hAnsi="Times New Roman" w:cs="Times New Roman"/>
        </w:rPr>
        <w:t>are analogous to the hammers or anvils that primates use to crack nuts. They have the following</w:t>
      </w:r>
      <w:r w:rsidR="004945DD">
        <w:rPr>
          <w:rFonts w:ascii="Times New Roman" w:hAnsi="Times New Roman" w:cs="Times New Roman"/>
        </w:rPr>
        <w:t xml:space="preserve"> 11</w:t>
      </w:r>
      <w:r w:rsidRPr="00032D6E">
        <w:rPr>
          <w:rFonts w:ascii="Times New Roman" w:hAnsi="Times New Roman" w:cs="Times New Roman"/>
        </w:rPr>
        <w:t xml:space="preserve"> attributes: </w:t>
      </w:r>
      <w:proofErr w:type="spellStart"/>
      <w:r w:rsidRPr="00032D6E">
        <w:rPr>
          <w:rFonts w:ascii="Times New Roman" w:hAnsi="Times New Roman" w:cs="Times New Roman"/>
          <w:i/>
        </w:rPr>
        <w:t>parent_id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tool_id</w:t>
      </w:r>
      <w:proofErr w:type="spellEnd"/>
      <w:r w:rsidRPr="00032D6E">
        <w:rPr>
          <w:rFonts w:ascii="Times New Roman" w:hAnsi="Times New Roman" w:cs="Times New Roman"/>
          <w:i/>
        </w:rPr>
        <w:t>,</w:t>
      </w:r>
      <w:r w:rsidR="00040CD7">
        <w:rPr>
          <w:rFonts w:ascii="Times New Roman" w:hAnsi="Times New Roman" w:cs="Times New Roman"/>
          <w:i/>
        </w:rPr>
        <w:t xml:space="preserve"> pos,</w:t>
      </w:r>
      <w:r w:rsidRPr="00032D6E">
        <w:rPr>
          <w:rFonts w:ascii="Times New Roman" w:hAnsi="Times New Roman" w:cs="Times New Roman"/>
          <w:i/>
        </w:rPr>
        <w:t xml:space="preserve"> </w:t>
      </w:r>
      <w:proofErr w:type="spellStart"/>
      <w:r w:rsidRPr="00032D6E">
        <w:rPr>
          <w:rFonts w:ascii="Times New Roman" w:hAnsi="Times New Roman" w:cs="Times New Roman"/>
          <w:i/>
        </w:rPr>
        <w:t>Tool_size</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original_size</w:t>
      </w:r>
      <w:proofErr w:type="spellEnd"/>
      <w:r w:rsidRPr="00032D6E">
        <w:rPr>
          <w:rFonts w:ascii="Times New Roman" w:hAnsi="Times New Roman" w:cs="Times New Roman"/>
          <w:i/>
        </w:rPr>
        <w:t xml:space="preserve">, active, </w:t>
      </w:r>
      <w:proofErr w:type="spellStart"/>
      <w:r w:rsidRPr="00032D6E">
        <w:rPr>
          <w:rFonts w:ascii="Times New Roman" w:hAnsi="Times New Roman" w:cs="Times New Roman"/>
          <w:i/>
        </w:rPr>
        <w:t>source_id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rm_quality</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ts_born</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ts_died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n_uses</w:t>
      </w:r>
      <w:proofErr w:type="spellEnd"/>
    </w:p>
    <w:p w14:paraId="2C9D71DA" w14:textId="0B229723" w:rsidR="001A7BBA" w:rsidRPr="00032D6E" w:rsidRDefault="001A7BBA" w:rsidP="001A7BBA">
      <w:pPr>
        <w:rPr>
          <w:rFonts w:ascii="Times New Roman" w:hAnsi="Times New Roman" w:cs="Times New Roman"/>
          <w:b/>
          <w:i/>
        </w:rPr>
      </w:pPr>
    </w:p>
    <w:p w14:paraId="4B162658" w14:textId="607D9155"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tool_id</w:t>
      </w:r>
      <w:proofErr w:type="spellEnd"/>
      <w:r w:rsidR="004945DD">
        <w:rPr>
          <w:rFonts w:ascii="Times New Roman" w:hAnsi="Times New Roman" w:cs="Times New Roman"/>
          <w:iCs/>
        </w:rPr>
        <w:t>:</w:t>
      </w:r>
      <w:r w:rsidRPr="00032D6E">
        <w:rPr>
          <w:rFonts w:ascii="Times New Roman" w:hAnsi="Times New Roman" w:cs="Times New Roman"/>
          <w:i/>
        </w:rPr>
        <w:t xml:space="preserve"> </w:t>
      </w:r>
      <w:r w:rsidR="004945DD">
        <w:rPr>
          <w:rFonts w:ascii="Times New Roman" w:hAnsi="Times New Roman" w:cs="Times New Roman"/>
        </w:rPr>
        <w:t>A</w:t>
      </w:r>
      <w:r w:rsidRPr="00032D6E">
        <w:rPr>
          <w:rFonts w:ascii="Times New Roman" w:hAnsi="Times New Roman" w:cs="Times New Roman"/>
        </w:rPr>
        <w:t xml:space="preserve">n </w:t>
      </w:r>
      <w:r w:rsidR="004945DD" w:rsidRPr="00032D6E">
        <w:rPr>
          <w:rFonts w:ascii="Times New Roman" w:hAnsi="Times New Roman" w:cs="Times New Roman"/>
        </w:rPr>
        <w:t>8-digit</w:t>
      </w:r>
      <w:r w:rsidRPr="00032D6E">
        <w:rPr>
          <w:rFonts w:ascii="Times New Roman" w:hAnsi="Times New Roman" w:cs="Times New Roman"/>
        </w:rPr>
        <w:t xml:space="preserve"> alphanumeric string that acts as a unique identifier for the tool. </w:t>
      </w:r>
    </w:p>
    <w:p w14:paraId="2BC9D8B5" w14:textId="77777777" w:rsidR="001A7BBA" w:rsidRPr="00032D6E" w:rsidRDefault="001A7BBA" w:rsidP="001A7BBA">
      <w:pPr>
        <w:rPr>
          <w:rFonts w:ascii="Times New Roman" w:hAnsi="Times New Roman" w:cs="Times New Roman"/>
        </w:rPr>
      </w:pPr>
    </w:p>
    <w:p w14:paraId="798B7051" w14:textId="6589B972" w:rsidR="001A7BBA" w:rsidRPr="004945DD" w:rsidRDefault="001A7BBA" w:rsidP="001A7BBA">
      <w:pPr>
        <w:rPr>
          <w:rFonts w:ascii="Times New Roman" w:hAnsi="Times New Roman" w:cs="Times New Roman"/>
          <w:iCs/>
        </w:rPr>
      </w:pPr>
      <w:proofErr w:type="spellStart"/>
      <w:r w:rsidRPr="00032D6E">
        <w:rPr>
          <w:rFonts w:ascii="Times New Roman" w:hAnsi="Times New Roman" w:cs="Times New Roman"/>
          <w:i/>
        </w:rPr>
        <w:t>parent_id</w:t>
      </w:r>
      <w:proofErr w:type="spellEnd"/>
      <w:r w:rsidR="004945DD">
        <w:rPr>
          <w:rFonts w:ascii="Times New Roman" w:hAnsi="Times New Roman" w:cs="Times New Roman"/>
          <w:iCs/>
        </w:rPr>
        <w:t>:</w:t>
      </w:r>
      <w:r w:rsidRPr="00032D6E">
        <w:rPr>
          <w:rFonts w:ascii="Times New Roman" w:hAnsi="Times New Roman" w:cs="Times New Roman"/>
          <w:i/>
        </w:rPr>
        <w:t xml:space="preserve"> </w:t>
      </w:r>
      <w:r w:rsidR="004945DD">
        <w:rPr>
          <w:rFonts w:ascii="Times New Roman" w:hAnsi="Times New Roman" w:cs="Times New Roman"/>
        </w:rPr>
        <w:t>N</w:t>
      </w:r>
      <w:r w:rsidRPr="00032D6E">
        <w:rPr>
          <w:rFonts w:ascii="Times New Roman" w:hAnsi="Times New Roman" w:cs="Times New Roman"/>
        </w:rPr>
        <w:t xml:space="preserve">ew pounding tools can form when a </w:t>
      </w:r>
      <w:proofErr w:type="spellStart"/>
      <w:r w:rsidRPr="00032D6E">
        <w:rPr>
          <w:rFonts w:ascii="Times New Roman" w:hAnsi="Times New Roman" w:cs="Times New Roman"/>
        </w:rPr>
        <w:t>PoundingTool</w:t>
      </w:r>
      <w:proofErr w:type="spellEnd"/>
      <w:r w:rsidRPr="00032D6E">
        <w:rPr>
          <w:rFonts w:ascii="Times New Roman" w:hAnsi="Times New Roman" w:cs="Times New Roman"/>
        </w:rPr>
        <w:t xml:space="preserve"> is broken during use (See </w:t>
      </w:r>
      <w:proofErr w:type="spellStart"/>
      <w:r w:rsidRPr="00032D6E">
        <w:rPr>
          <w:rFonts w:ascii="Times New Roman" w:hAnsi="Times New Roman" w:cs="Times New Roman"/>
        </w:rPr>
        <w:t>PrimAgent</w:t>
      </w:r>
      <w:proofErr w:type="spellEnd"/>
      <w:r w:rsidRPr="00032D6E">
        <w:rPr>
          <w:rFonts w:ascii="Times New Roman" w:hAnsi="Times New Roman" w:cs="Times New Roman"/>
        </w:rPr>
        <w:t xml:space="preserve"> method </w:t>
      </w:r>
      <w:proofErr w:type="spellStart"/>
      <w:r w:rsidRPr="00032D6E">
        <w:rPr>
          <w:rFonts w:ascii="Times New Roman" w:hAnsi="Times New Roman" w:cs="Times New Roman"/>
          <w:b/>
          <w:i/>
        </w:rPr>
        <w:t>BreakStone</w:t>
      </w:r>
      <w:proofErr w:type="spellEnd"/>
      <w:r w:rsidRPr="00032D6E">
        <w:rPr>
          <w:rFonts w:ascii="Times New Roman" w:hAnsi="Times New Roman" w:cs="Times New Roman"/>
        </w:rPr>
        <w:t xml:space="preserve">. If this occurs, the newly generated </w:t>
      </w:r>
      <w:proofErr w:type="spellStart"/>
      <w:r w:rsidRPr="00032D6E">
        <w:rPr>
          <w:rFonts w:ascii="Times New Roman" w:hAnsi="Times New Roman" w:cs="Times New Roman"/>
        </w:rPr>
        <w:t>PoundingTool</w:t>
      </w:r>
      <w:proofErr w:type="spellEnd"/>
      <w:r w:rsidRPr="00032D6E">
        <w:rPr>
          <w:rFonts w:ascii="Times New Roman" w:hAnsi="Times New Roman" w:cs="Times New Roman"/>
        </w:rPr>
        <w:t xml:space="preserve"> inherits the </w:t>
      </w:r>
      <w:proofErr w:type="spellStart"/>
      <w:r w:rsidRPr="00032D6E">
        <w:rPr>
          <w:rFonts w:ascii="Times New Roman" w:hAnsi="Times New Roman" w:cs="Times New Roman"/>
          <w:i/>
        </w:rPr>
        <w:t>tool_id</w:t>
      </w:r>
      <w:proofErr w:type="spellEnd"/>
      <w:r w:rsidRPr="00032D6E">
        <w:rPr>
          <w:rFonts w:ascii="Times New Roman" w:hAnsi="Times New Roman" w:cs="Times New Roman"/>
        </w:rPr>
        <w:t xml:space="preserve"> of the stone broken as the </w:t>
      </w:r>
      <w:proofErr w:type="spellStart"/>
      <w:r w:rsidRPr="00032D6E">
        <w:rPr>
          <w:rFonts w:ascii="Times New Roman" w:hAnsi="Times New Roman" w:cs="Times New Roman"/>
          <w:i/>
        </w:rPr>
        <w:t>parent_id</w:t>
      </w:r>
      <w:proofErr w:type="spellEnd"/>
      <w:r w:rsidRPr="00032D6E">
        <w:rPr>
          <w:rFonts w:ascii="Times New Roman" w:hAnsi="Times New Roman" w:cs="Times New Roman"/>
          <w:i/>
        </w:rPr>
        <w:t>.</w:t>
      </w:r>
    </w:p>
    <w:p w14:paraId="7560C816" w14:textId="4552BABF" w:rsidR="001A7BBA" w:rsidRDefault="001A7BBA" w:rsidP="00040CD7">
      <w:pPr>
        <w:rPr>
          <w:rFonts w:ascii="Times New Roman" w:hAnsi="Times New Roman" w:cs="Times New Roman"/>
        </w:rPr>
      </w:pPr>
    </w:p>
    <w:p w14:paraId="7BAE82EB" w14:textId="77777777" w:rsidR="00040CD7" w:rsidRPr="00040CD7" w:rsidRDefault="00040CD7" w:rsidP="00040CD7">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11D30AEE" w14:textId="77777777" w:rsidR="00040CD7" w:rsidRPr="00032D6E" w:rsidRDefault="00040CD7" w:rsidP="00040CD7">
      <w:pPr>
        <w:rPr>
          <w:rFonts w:ascii="Times New Roman" w:hAnsi="Times New Roman" w:cs="Times New Roman"/>
        </w:rPr>
      </w:pPr>
    </w:p>
    <w:p w14:paraId="1CE8ED27" w14:textId="7CA02BA8" w:rsidR="001A7BBA" w:rsidRPr="00032D6E" w:rsidRDefault="00040CD7" w:rsidP="001A7BBA">
      <w:pPr>
        <w:rPr>
          <w:rFonts w:ascii="Times New Roman" w:hAnsi="Times New Roman" w:cs="Times New Roman"/>
        </w:rPr>
      </w:pPr>
      <w:proofErr w:type="spellStart"/>
      <w:r>
        <w:rPr>
          <w:rFonts w:ascii="Times New Roman" w:hAnsi="Times New Roman" w:cs="Times New Roman"/>
          <w:i/>
        </w:rPr>
        <w:t>t</w:t>
      </w:r>
      <w:r w:rsidR="001A7BBA" w:rsidRPr="00032D6E">
        <w:rPr>
          <w:rFonts w:ascii="Times New Roman" w:hAnsi="Times New Roman" w:cs="Times New Roman"/>
          <w:i/>
        </w:rPr>
        <w:t>ool_size</w:t>
      </w:r>
      <w:proofErr w:type="spellEnd"/>
      <w:r w:rsidR="004945DD">
        <w:rPr>
          <w:rFonts w:ascii="Times New Roman" w:hAnsi="Times New Roman" w:cs="Times New Roman"/>
          <w:i/>
        </w:rPr>
        <w:t>:</w:t>
      </w:r>
      <w:r w:rsidR="001A7BBA" w:rsidRPr="00032D6E">
        <w:rPr>
          <w:rFonts w:ascii="Times New Roman" w:hAnsi="Times New Roman" w:cs="Times New Roman"/>
          <w:i/>
        </w:rPr>
        <w:t xml:space="preserve"> </w:t>
      </w:r>
      <w:r w:rsidR="004945DD">
        <w:rPr>
          <w:rFonts w:ascii="Times New Roman" w:hAnsi="Times New Roman" w:cs="Times New Roman"/>
        </w:rPr>
        <w:t>A</w:t>
      </w:r>
      <w:r w:rsidR="001A7BBA" w:rsidRPr="00032D6E">
        <w:rPr>
          <w:rFonts w:ascii="Times New Roman" w:hAnsi="Times New Roman" w:cs="Times New Roman"/>
        </w:rPr>
        <w:t xml:space="preserve"> numeric value referring to the size of the tool. This is assigned when a </w:t>
      </w:r>
      <w:r w:rsidR="004945DD">
        <w:rPr>
          <w:rFonts w:ascii="Times New Roman" w:hAnsi="Times New Roman" w:cs="Times New Roman"/>
        </w:rPr>
        <w:t>P</w:t>
      </w:r>
      <w:r w:rsidR="001A7BBA" w:rsidRPr="00032D6E">
        <w:rPr>
          <w:rFonts w:ascii="Times New Roman" w:hAnsi="Times New Roman" w:cs="Times New Roman"/>
        </w:rPr>
        <w:t xml:space="preserve">ounding </w:t>
      </w:r>
      <w:r w:rsidR="004945DD">
        <w:rPr>
          <w:rFonts w:ascii="Times New Roman" w:hAnsi="Times New Roman" w:cs="Times New Roman"/>
        </w:rPr>
        <w:t>T</w:t>
      </w:r>
      <w:r w:rsidR="001A7BBA" w:rsidRPr="00032D6E">
        <w:rPr>
          <w:rFonts w:ascii="Times New Roman" w:hAnsi="Times New Roman" w:cs="Times New Roman"/>
        </w:rPr>
        <w:t xml:space="preserve">ool is acquired from a source location. The size of the tool determined by randomly drawing a value from a normal distribution with the mean and standard deviation equivalent to the size distribution of known Panda nut tools. </w:t>
      </w:r>
    </w:p>
    <w:p w14:paraId="2EDEC012" w14:textId="77777777" w:rsidR="001A7BBA" w:rsidRPr="00032D6E" w:rsidRDefault="001A7BBA" w:rsidP="001A7BBA">
      <w:pPr>
        <w:ind w:left="720"/>
        <w:rPr>
          <w:rFonts w:ascii="Times New Roman" w:hAnsi="Times New Roman" w:cs="Times New Roman"/>
        </w:rPr>
      </w:pPr>
    </w:p>
    <w:p w14:paraId="327B3048" w14:textId="371FC9AB"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original_size</w:t>
      </w:r>
      <w:proofErr w:type="spellEnd"/>
      <w:r w:rsidR="004945DD">
        <w:rPr>
          <w:rFonts w:ascii="Times New Roman" w:hAnsi="Times New Roman" w:cs="Times New Roman"/>
          <w:iCs/>
        </w:rPr>
        <w:t>:</w:t>
      </w:r>
      <w:r w:rsidRPr="00032D6E">
        <w:rPr>
          <w:rFonts w:ascii="Times New Roman" w:hAnsi="Times New Roman" w:cs="Times New Roman"/>
        </w:rPr>
        <w:t xml:space="preserve"> </w:t>
      </w:r>
      <w:r w:rsidR="004945DD">
        <w:rPr>
          <w:rFonts w:ascii="Times New Roman" w:hAnsi="Times New Roman" w:cs="Times New Roman"/>
        </w:rPr>
        <w:t>A</w:t>
      </w:r>
      <w:r w:rsidRPr="00032D6E">
        <w:rPr>
          <w:rFonts w:ascii="Times New Roman" w:hAnsi="Times New Roman" w:cs="Times New Roman"/>
        </w:rPr>
        <w:t xml:space="preserve"> numeric value referring to the size of the tool prior to the occurrence of any pounding tool events</w:t>
      </w:r>
      <w:r w:rsidR="00FC6DE4">
        <w:rPr>
          <w:rFonts w:ascii="Times New Roman" w:hAnsi="Times New Roman" w:cs="Times New Roman"/>
        </w:rPr>
        <w:t>.</w:t>
      </w:r>
    </w:p>
    <w:p w14:paraId="3AF80768" w14:textId="77777777" w:rsidR="001A7BBA" w:rsidRPr="00032D6E" w:rsidRDefault="001A7BBA" w:rsidP="001A7BBA">
      <w:pPr>
        <w:ind w:left="720"/>
        <w:rPr>
          <w:rFonts w:ascii="Times New Roman" w:hAnsi="Times New Roman" w:cs="Times New Roman"/>
        </w:rPr>
      </w:pPr>
    </w:p>
    <w:p w14:paraId="58410509" w14:textId="17880A1E" w:rsidR="001A7BBA" w:rsidRPr="00032D6E" w:rsidRDefault="001A7BBA" w:rsidP="001A7BBA">
      <w:pPr>
        <w:rPr>
          <w:rFonts w:ascii="Times New Roman" w:hAnsi="Times New Roman" w:cs="Times New Roman"/>
          <w:i/>
        </w:rPr>
      </w:pPr>
      <w:r w:rsidRPr="00032D6E">
        <w:rPr>
          <w:rFonts w:ascii="Times New Roman" w:hAnsi="Times New Roman" w:cs="Times New Roman"/>
          <w:i/>
        </w:rPr>
        <w:t>active</w:t>
      </w:r>
      <w:r w:rsidR="004945DD">
        <w:rPr>
          <w:rFonts w:ascii="Times New Roman" w:hAnsi="Times New Roman" w:cs="Times New Roman"/>
        </w:rPr>
        <w:t>:</w:t>
      </w:r>
      <w:r w:rsidRPr="00032D6E">
        <w:rPr>
          <w:rFonts w:ascii="Times New Roman" w:hAnsi="Times New Roman" w:cs="Times New Roman"/>
          <w:i/>
        </w:rPr>
        <w:t xml:space="preserve"> </w:t>
      </w:r>
      <w:r w:rsidR="004945DD">
        <w:rPr>
          <w:rFonts w:ascii="Times New Roman" w:hAnsi="Times New Roman" w:cs="Times New Roman"/>
        </w:rPr>
        <w:t>A</w:t>
      </w:r>
      <w:r w:rsidRPr="00032D6E">
        <w:rPr>
          <w:rFonts w:ascii="Times New Roman" w:hAnsi="Times New Roman" w:cs="Times New Roman"/>
        </w:rPr>
        <w:t xml:space="preserve"> Boolean value that determines whether the tool can be re-used as a pounding tool or not. True implies that it can still be used for nut cracking, whereas false means that the tool can no longer be used to crack nuts.</w:t>
      </w:r>
      <w:r w:rsidRPr="00032D6E">
        <w:rPr>
          <w:rFonts w:ascii="Times New Roman" w:hAnsi="Times New Roman" w:cs="Times New Roman"/>
          <w:i/>
        </w:rPr>
        <w:t xml:space="preserve">  </w:t>
      </w:r>
    </w:p>
    <w:p w14:paraId="516B0575" w14:textId="77777777" w:rsidR="001A7BBA" w:rsidRPr="00032D6E" w:rsidRDefault="001A7BBA" w:rsidP="001A7BBA">
      <w:pPr>
        <w:ind w:left="720"/>
        <w:rPr>
          <w:rFonts w:ascii="Times New Roman" w:hAnsi="Times New Roman" w:cs="Times New Roman"/>
          <w:i/>
        </w:rPr>
      </w:pPr>
    </w:p>
    <w:p w14:paraId="11BD3585" w14:textId="245A4BEF"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Source_</w:t>
      </w:r>
      <w:r w:rsidR="004945DD" w:rsidRPr="00032D6E">
        <w:rPr>
          <w:rFonts w:ascii="Times New Roman" w:hAnsi="Times New Roman" w:cs="Times New Roman"/>
          <w:i/>
        </w:rPr>
        <w:t>id</w:t>
      </w:r>
      <w:proofErr w:type="spellEnd"/>
      <w:r w:rsidR="00FC6DE4">
        <w:rPr>
          <w:rFonts w:ascii="Times New Roman" w:hAnsi="Times New Roman" w:cs="Times New Roman"/>
        </w:rPr>
        <w:t xml:space="preserve">: </w:t>
      </w:r>
      <w:r w:rsidR="00FC6DE4" w:rsidRPr="00FC6DE4">
        <w:rPr>
          <w:rFonts w:ascii="Times New Roman" w:hAnsi="Times New Roman" w:cs="Times New Roman"/>
          <w:iCs/>
        </w:rPr>
        <w:t>T</w:t>
      </w:r>
      <w:r w:rsidRPr="00032D6E">
        <w:rPr>
          <w:rFonts w:ascii="Times New Roman" w:hAnsi="Times New Roman" w:cs="Times New Roman"/>
        </w:rPr>
        <w:t>o the id of the source where the pounding tool originated. It is inherited from the source attribute ID</w:t>
      </w:r>
      <w:r w:rsidR="00FC6DE4">
        <w:rPr>
          <w:rFonts w:ascii="Times New Roman" w:hAnsi="Times New Roman" w:cs="Times New Roman"/>
        </w:rPr>
        <w:t>.</w:t>
      </w:r>
    </w:p>
    <w:p w14:paraId="22BAE4E4" w14:textId="77777777" w:rsidR="001A7BBA" w:rsidRPr="00032D6E" w:rsidRDefault="001A7BBA" w:rsidP="001A7BBA">
      <w:pPr>
        <w:ind w:left="720"/>
        <w:rPr>
          <w:rFonts w:ascii="Times New Roman" w:hAnsi="Times New Roman" w:cs="Times New Roman"/>
        </w:rPr>
      </w:pPr>
    </w:p>
    <w:p w14:paraId="76EBD3CB" w14:textId="112BCB8E"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iCs/>
        </w:rPr>
        <w:t>rm_quality</w:t>
      </w:r>
      <w:proofErr w:type="spellEnd"/>
      <w:r w:rsidRPr="00032D6E">
        <w:rPr>
          <w:rFonts w:ascii="Times New Roman" w:hAnsi="Times New Roman" w:cs="Times New Roman"/>
        </w:rPr>
        <w:t xml:space="preserve"> is a value inherited from the source agent it originated from determining the likelihood that pounding tool will break. </w:t>
      </w:r>
    </w:p>
    <w:p w14:paraId="50291233" w14:textId="77777777" w:rsidR="001A7BBA" w:rsidRPr="00032D6E" w:rsidRDefault="001A7BBA" w:rsidP="001A7BBA">
      <w:pPr>
        <w:ind w:left="720"/>
        <w:rPr>
          <w:rFonts w:ascii="Times New Roman" w:hAnsi="Times New Roman" w:cs="Times New Roman"/>
        </w:rPr>
      </w:pPr>
    </w:p>
    <w:p w14:paraId="52AC0751" w14:textId="58E9CE11"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rPr>
        <w:t>ts_born</w:t>
      </w:r>
      <w:proofErr w:type="spellEnd"/>
      <w:r w:rsidRPr="00032D6E">
        <w:rPr>
          <w:rFonts w:ascii="Times New Roman" w:hAnsi="Times New Roman" w:cs="Times New Roman"/>
        </w:rPr>
        <w:t xml:space="preserve"> is an integer value corresponding to the specific time step when pounding tool was generated.</w:t>
      </w:r>
    </w:p>
    <w:p w14:paraId="08933397" w14:textId="122ED7AA" w:rsidR="001A7BBA" w:rsidRPr="00032D6E" w:rsidRDefault="001A7BBA" w:rsidP="001A7BBA">
      <w:pPr>
        <w:rPr>
          <w:rFonts w:ascii="Times New Roman" w:hAnsi="Times New Roman" w:cs="Times New Roman"/>
        </w:rPr>
      </w:pPr>
    </w:p>
    <w:p w14:paraId="2A1443E4" w14:textId="62C69FAE"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rPr>
        <w:t>ts_died</w:t>
      </w:r>
      <w:proofErr w:type="spellEnd"/>
      <w:r w:rsidRPr="00032D6E">
        <w:rPr>
          <w:rFonts w:ascii="Times New Roman" w:hAnsi="Times New Roman" w:cs="Times New Roman"/>
        </w:rPr>
        <w:t xml:space="preserve"> is an integer value corresponding to the specific time step when pounding tool was became no longer available for transport. </w:t>
      </w:r>
    </w:p>
    <w:p w14:paraId="2CA191A2" w14:textId="2ABA3BF6" w:rsidR="001A7BBA" w:rsidRPr="00032D6E" w:rsidRDefault="001A7BBA" w:rsidP="003904FB">
      <w:pPr>
        <w:rPr>
          <w:rFonts w:ascii="Times New Roman" w:hAnsi="Times New Roman" w:cs="Times New Roman"/>
        </w:rPr>
      </w:pPr>
    </w:p>
    <w:p w14:paraId="459B0670" w14:textId="1A1BD923" w:rsidR="003904FB" w:rsidRPr="00032D6E" w:rsidRDefault="003904FB" w:rsidP="003904FB">
      <w:pPr>
        <w:rPr>
          <w:rFonts w:ascii="Times New Roman" w:hAnsi="Times New Roman" w:cs="Times New Roman"/>
        </w:rPr>
      </w:pPr>
      <w:proofErr w:type="spellStart"/>
      <w:r w:rsidRPr="00032D6E">
        <w:rPr>
          <w:rFonts w:ascii="Times New Roman" w:hAnsi="Times New Roman" w:cs="Times New Roman"/>
        </w:rPr>
        <w:t>n_uses</w:t>
      </w:r>
      <w:proofErr w:type="spellEnd"/>
      <w:r w:rsidRPr="00032D6E">
        <w:rPr>
          <w:rFonts w:ascii="Times New Roman" w:hAnsi="Times New Roman" w:cs="Times New Roman"/>
        </w:rPr>
        <w:t xml:space="preserve">: an integer value corresponding to the number of times a tool has been used. </w:t>
      </w:r>
    </w:p>
    <w:p w14:paraId="4C33B6D2" w14:textId="03448707" w:rsidR="002617DA" w:rsidRPr="00032D6E" w:rsidRDefault="002617DA">
      <w:pPr>
        <w:rPr>
          <w:rFonts w:ascii="Times New Roman" w:hAnsi="Times New Roman" w:cs="Times New Roman"/>
        </w:rPr>
      </w:pPr>
    </w:p>
    <w:p w14:paraId="595623E3" w14:textId="378E96B4" w:rsidR="00033027" w:rsidRPr="00032D6E" w:rsidRDefault="00033027" w:rsidP="00033027">
      <w:pPr>
        <w:rPr>
          <w:rFonts w:ascii="Times New Roman" w:hAnsi="Times New Roman" w:cs="Times New Roman"/>
          <w:i/>
          <w:iCs/>
        </w:rPr>
      </w:pPr>
      <w:proofErr w:type="spellStart"/>
      <w:r w:rsidRPr="00FC6DE4">
        <w:rPr>
          <w:rFonts w:ascii="Times New Roman" w:hAnsi="Times New Roman" w:cs="Times New Roman"/>
          <w:b/>
          <w:bCs/>
          <w:i/>
          <w:iCs/>
          <w:u w:val="single"/>
        </w:rPr>
        <w:t>StoneSources</w:t>
      </w:r>
      <w:proofErr w:type="spellEnd"/>
      <w:r w:rsidRPr="00032D6E">
        <w:rPr>
          <w:rFonts w:ascii="Times New Roman" w:hAnsi="Times New Roman" w:cs="Times New Roman"/>
        </w:rPr>
        <w:t xml:space="preserve"> are locations where </w:t>
      </w:r>
      <w:r w:rsidR="00FC6DE4">
        <w:rPr>
          <w:rFonts w:ascii="Times New Roman" w:hAnsi="Times New Roman" w:cs="Times New Roman"/>
        </w:rPr>
        <w:t>Pounding Tools</w:t>
      </w:r>
      <w:r w:rsidRPr="00032D6E">
        <w:rPr>
          <w:rFonts w:ascii="Times New Roman" w:hAnsi="Times New Roman" w:cs="Times New Roman"/>
        </w:rPr>
        <w:t xml:space="preserve"> can be acquired (See </w:t>
      </w:r>
      <w:proofErr w:type="spellStart"/>
      <w:r w:rsidRPr="00032D6E">
        <w:rPr>
          <w:rFonts w:ascii="Times New Roman" w:hAnsi="Times New Roman" w:cs="Times New Roman"/>
          <w:b/>
          <w:bCs/>
          <w:i/>
          <w:iCs/>
        </w:rPr>
        <w:t>PoundingTool</w:t>
      </w:r>
      <w:proofErr w:type="spellEnd"/>
      <w:r w:rsidRPr="00032D6E">
        <w:rPr>
          <w:rFonts w:ascii="Times New Roman" w:hAnsi="Times New Roman" w:cs="Times New Roman"/>
          <w:b/>
          <w:bCs/>
          <w:i/>
          <w:iCs/>
        </w:rPr>
        <w:t xml:space="preserve"> </w:t>
      </w:r>
      <w:r w:rsidRPr="00032D6E">
        <w:rPr>
          <w:rFonts w:ascii="Times New Roman" w:hAnsi="Times New Roman" w:cs="Times New Roman"/>
          <w:i/>
          <w:iCs/>
        </w:rPr>
        <w:t>agent</w:t>
      </w:r>
      <w:r w:rsidRPr="00032D6E">
        <w:rPr>
          <w:rFonts w:ascii="Times New Roman" w:hAnsi="Times New Roman" w:cs="Times New Roman"/>
        </w:rPr>
        <w:t xml:space="preserve">). This agent possesses </w:t>
      </w:r>
      <w:r w:rsidR="005956C4">
        <w:rPr>
          <w:rFonts w:ascii="Times New Roman" w:hAnsi="Times New Roman" w:cs="Times New Roman"/>
        </w:rPr>
        <w:t>three</w:t>
      </w:r>
      <w:r w:rsidRPr="00032D6E">
        <w:rPr>
          <w:rFonts w:ascii="Times New Roman" w:hAnsi="Times New Roman" w:cs="Times New Roman"/>
        </w:rPr>
        <w:t xml:space="preserve"> attributes</w:t>
      </w:r>
      <w:r w:rsidR="00FC6DE4">
        <w:rPr>
          <w:rFonts w:ascii="Times New Roman" w:hAnsi="Times New Roman" w:cs="Times New Roman"/>
        </w:rPr>
        <w:t>:</w:t>
      </w:r>
      <w:r w:rsidRPr="00032D6E">
        <w:rPr>
          <w:rFonts w:ascii="Times New Roman" w:hAnsi="Times New Roman" w:cs="Times New Roman"/>
        </w:rPr>
        <w:t xml:space="preserve"> </w:t>
      </w:r>
      <w:r w:rsidRPr="00032D6E">
        <w:rPr>
          <w:rFonts w:ascii="Times New Roman" w:hAnsi="Times New Roman" w:cs="Times New Roman"/>
          <w:i/>
          <w:iCs/>
        </w:rPr>
        <w:t>ID</w:t>
      </w:r>
      <w:r w:rsidR="005956C4">
        <w:rPr>
          <w:rFonts w:ascii="Times New Roman" w:hAnsi="Times New Roman" w:cs="Times New Roman"/>
          <w:i/>
          <w:iCs/>
        </w:rPr>
        <w:t xml:space="preserve">, </w:t>
      </w:r>
      <w:proofErr w:type="spellStart"/>
      <w:r w:rsidRPr="00032D6E">
        <w:rPr>
          <w:rFonts w:ascii="Times New Roman" w:hAnsi="Times New Roman" w:cs="Times New Roman"/>
          <w:i/>
          <w:iCs/>
        </w:rPr>
        <w:t>rm_quality</w:t>
      </w:r>
      <w:proofErr w:type="spellEnd"/>
      <w:r w:rsidR="005956C4">
        <w:rPr>
          <w:rFonts w:ascii="Times New Roman" w:hAnsi="Times New Roman" w:cs="Times New Roman"/>
          <w:i/>
          <w:iCs/>
        </w:rPr>
        <w:t>, pos</w:t>
      </w:r>
      <w:r w:rsidRPr="00032D6E">
        <w:rPr>
          <w:rFonts w:ascii="Times New Roman" w:hAnsi="Times New Roman" w:cs="Times New Roman"/>
          <w:i/>
          <w:iCs/>
        </w:rPr>
        <w:t>.</w:t>
      </w:r>
    </w:p>
    <w:p w14:paraId="1FFE45C2" w14:textId="77777777" w:rsidR="00033027" w:rsidRPr="00032D6E" w:rsidRDefault="00033027" w:rsidP="006B5FB8">
      <w:pPr>
        <w:rPr>
          <w:rFonts w:ascii="Times New Roman" w:hAnsi="Times New Roman" w:cs="Times New Roman"/>
          <w:b/>
          <w:bCs/>
          <w:i/>
          <w:iCs/>
        </w:rPr>
      </w:pPr>
    </w:p>
    <w:p w14:paraId="78C6DF1E" w14:textId="6A7CD8F2" w:rsidR="00033027" w:rsidRPr="00032D6E" w:rsidRDefault="00033027" w:rsidP="00033027">
      <w:pPr>
        <w:rPr>
          <w:ins w:id="1" w:author="Jonathan Reeves" w:date="2020-11-11T17:09:00Z"/>
          <w:rFonts w:ascii="Times New Roman" w:hAnsi="Times New Roman" w:cs="Times New Roman"/>
        </w:rPr>
      </w:pPr>
      <w:r w:rsidRPr="00032D6E">
        <w:rPr>
          <w:rFonts w:ascii="Times New Roman" w:hAnsi="Times New Roman" w:cs="Times New Roman"/>
          <w:i/>
          <w:iCs/>
        </w:rPr>
        <w:t xml:space="preserve">ID: </w:t>
      </w:r>
      <w:r w:rsidR="00FC6DE4">
        <w:rPr>
          <w:rFonts w:ascii="Times New Roman" w:hAnsi="Times New Roman" w:cs="Times New Roman"/>
        </w:rPr>
        <w:t>A</w:t>
      </w:r>
      <w:r w:rsidRPr="00032D6E">
        <w:rPr>
          <w:rFonts w:ascii="Times New Roman" w:hAnsi="Times New Roman" w:cs="Times New Roman"/>
        </w:rPr>
        <w:t xml:space="preserve"> unique identifier inherited from the global model environment. It can be used to pair Pounding</w:t>
      </w:r>
      <w:r w:rsidR="00FC6DE4">
        <w:rPr>
          <w:rFonts w:ascii="Times New Roman" w:hAnsi="Times New Roman" w:cs="Times New Roman"/>
        </w:rPr>
        <w:t xml:space="preserve"> </w:t>
      </w:r>
      <w:r w:rsidRPr="00032D6E">
        <w:rPr>
          <w:rFonts w:ascii="Times New Roman" w:hAnsi="Times New Roman" w:cs="Times New Roman"/>
        </w:rPr>
        <w:t>Tool agents back to the source that they originated from.</w:t>
      </w:r>
    </w:p>
    <w:p w14:paraId="006A7238" w14:textId="77777777" w:rsidR="00033027" w:rsidRPr="00032D6E" w:rsidRDefault="00033027" w:rsidP="00033027">
      <w:pPr>
        <w:rPr>
          <w:rFonts w:ascii="Times New Roman" w:hAnsi="Times New Roman" w:cs="Times New Roman"/>
        </w:rPr>
      </w:pPr>
    </w:p>
    <w:p w14:paraId="0EAC8C9D" w14:textId="51BDDB8B" w:rsidR="00033027" w:rsidRDefault="00033027" w:rsidP="00033027">
      <w:pPr>
        <w:rPr>
          <w:rFonts w:ascii="Times New Roman" w:hAnsi="Times New Roman" w:cs="Times New Roman"/>
        </w:rPr>
      </w:pPr>
      <w:proofErr w:type="spellStart"/>
      <w:r w:rsidRPr="00032D6E">
        <w:rPr>
          <w:rFonts w:ascii="Times New Roman" w:hAnsi="Times New Roman" w:cs="Times New Roman"/>
          <w:i/>
        </w:rPr>
        <w:t>rm_</w:t>
      </w:r>
      <w:proofErr w:type="gramStart"/>
      <w:r w:rsidRPr="00032D6E">
        <w:rPr>
          <w:rFonts w:ascii="Times New Roman" w:hAnsi="Times New Roman" w:cs="Times New Roman"/>
          <w:i/>
        </w:rPr>
        <w:t>quality</w:t>
      </w:r>
      <w:proofErr w:type="spellEnd"/>
      <w:r w:rsidRPr="00FC6DE4">
        <w:rPr>
          <w:rFonts w:ascii="Times New Roman" w:hAnsi="Times New Roman" w:cs="Times New Roman"/>
          <w:iCs/>
        </w:rPr>
        <w:t>:</w:t>
      </w:r>
      <w:proofErr w:type="gramEnd"/>
      <w:r w:rsidRPr="00032D6E">
        <w:rPr>
          <w:rFonts w:ascii="Times New Roman" w:hAnsi="Times New Roman" w:cs="Times New Roman"/>
          <w:i/>
        </w:rPr>
        <w:t xml:space="preserve"> </w:t>
      </w:r>
      <w:r w:rsidRPr="00032D6E">
        <w:rPr>
          <w:rFonts w:ascii="Times New Roman" w:hAnsi="Times New Roman" w:cs="Times New Roman"/>
        </w:rPr>
        <w:t xml:space="preserve">is an integer value of 0, </w:t>
      </w:r>
      <w:r w:rsidRPr="00032D6E">
        <w:rPr>
          <w:rFonts w:ascii="Times New Roman" w:hAnsi="Times New Roman" w:cs="Times New Roman"/>
        </w:rPr>
        <w:t>25</w:t>
      </w:r>
      <w:ins w:id="2" w:author="Jonathan Reeves" w:date="2020-11-11T17:11:00Z">
        <w:r w:rsidRPr="00032D6E">
          <w:rPr>
            <w:rFonts w:ascii="Times New Roman" w:hAnsi="Times New Roman" w:cs="Times New Roman"/>
          </w:rPr>
          <w:t xml:space="preserve">, </w:t>
        </w:r>
      </w:ins>
      <w:r w:rsidRPr="00032D6E">
        <w:rPr>
          <w:rFonts w:ascii="Times New Roman" w:hAnsi="Times New Roman" w:cs="Times New Roman"/>
        </w:rPr>
        <w:t>50, 75</w:t>
      </w:r>
      <w:r w:rsidRPr="00032D6E">
        <w:rPr>
          <w:rFonts w:ascii="Times New Roman" w:hAnsi="Times New Roman" w:cs="Times New Roman"/>
        </w:rPr>
        <w:t>. This determines how likely a stone is to break during use.</w:t>
      </w:r>
    </w:p>
    <w:p w14:paraId="7B9C3C5C" w14:textId="33C47F99" w:rsidR="005956C4" w:rsidRDefault="005956C4" w:rsidP="00033027">
      <w:pPr>
        <w:rPr>
          <w:rFonts w:ascii="Times New Roman" w:hAnsi="Times New Roman" w:cs="Times New Roman"/>
        </w:rPr>
      </w:pPr>
    </w:p>
    <w:p w14:paraId="145FD2E6" w14:textId="656B7600" w:rsidR="005956C4" w:rsidRPr="00032D6E" w:rsidRDefault="005956C4" w:rsidP="00033027">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3B8EE272" w14:textId="73920547" w:rsidR="00033027" w:rsidRPr="00032D6E" w:rsidRDefault="00033027">
      <w:pPr>
        <w:rPr>
          <w:rFonts w:ascii="Times New Roman" w:hAnsi="Times New Roman" w:cs="Times New Roman"/>
          <w:i/>
          <w:iCs/>
        </w:rPr>
      </w:pPr>
    </w:p>
    <w:p w14:paraId="3C3DE1C8" w14:textId="4B90082B" w:rsidR="00033027" w:rsidRPr="00032D6E" w:rsidRDefault="00033027" w:rsidP="00033027">
      <w:pPr>
        <w:rPr>
          <w:rFonts w:ascii="Times New Roman" w:hAnsi="Times New Roman" w:cs="Times New Roman"/>
        </w:rPr>
      </w:pPr>
      <w:r w:rsidRPr="00032D6E">
        <w:rPr>
          <w:rFonts w:ascii="Times New Roman" w:hAnsi="Times New Roman" w:cs="Times New Roman"/>
          <w:b/>
          <w:bCs/>
          <w:i/>
          <w:iCs/>
          <w:u w:val="single"/>
        </w:rPr>
        <w:t>Trees</w:t>
      </w:r>
      <w:r w:rsidRPr="00032D6E">
        <w:rPr>
          <w:rFonts w:ascii="Times New Roman" w:hAnsi="Times New Roman" w:cs="Times New Roman"/>
          <w:b/>
          <w:bCs/>
        </w:rPr>
        <w:t xml:space="preserve"> </w:t>
      </w:r>
      <w:r w:rsidRPr="00032D6E">
        <w:rPr>
          <w:rFonts w:ascii="Times New Roman" w:hAnsi="Times New Roman" w:cs="Times New Roman"/>
        </w:rPr>
        <w:t xml:space="preserve">are analogous to the nut bearing trees whose nuts require tool-use to access. </w:t>
      </w:r>
      <w:r w:rsidR="006D3FD2" w:rsidRPr="00032D6E">
        <w:rPr>
          <w:rFonts w:ascii="Times New Roman" w:hAnsi="Times New Roman" w:cs="Times New Roman"/>
        </w:rPr>
        <w:t xml:space="preserve">These agents do not change location throughout the simulation. The model can be set so that trees age, die and new trees grow during the simulation. </w:t>
      </w:r>
      <w:r w:rsidR="00426DA0" w:rsidRPr="00032D6E">
        <w:rPr>
          <w:rFonts w:ascii="Times New Roman" w:hAnsi="Times New Roman" w:cs="Times New Roman"/>
        </w:rPr>
        <w:t xml:space="preserve">This agent class is able to execute two methods: </w:t>
      </w:r>
      <w:proofErr w:type="spellStart"/>
      <w:r w:rsidR="00426DA0" w:rsidRPr="00032D6E">
        <w:rPr>
          <w:rFonts w:ascii="Times New Roman" w:hAnsi="Times New Roman" w:cs="Times New Roman"/>
          <w:i/>
          <w:iCs/>
        </w:rPr>
        <w:t>AmIAvailable</w:t>
      </w:r>
      <w:proofErr w:type="spellEnd"/>
      <w:r w:rsidR="00426DA0" w:rsidRPr="00032D6E">
        <w:rPr>
          <w:rFonts w:ascii="Times New Roman" w:hAnsi="Times New Roman" w:cs="Times New Roman"/>
        </w:rPr>
        <w:t xml:space="preserve"> and </w:t>
      </w:r>
      <w:proofErr w:type="spellStart"/>
      <w:r w:rsidR="00426DA0" w:rsidRPr="00032D6E">
        <w:rPr>
          <w:rFonts w:ascii="Times New Roman" w:hAnsi="Times New Roman" w:cs="Times New Roman"/>
        </w:rPr>
        <w:t>AgeDieGrow</w:t>
      </w:r>
      <w:proofErr w:type="spellEnd"/>
      <w:r w:rsidRPr="00032D6E">
        <w:rPr>
          <w:rFonts w:ascii="Times New Roman" w:hAnsi="Times New Roman" w:cs="Times New Roman"/>
          <w:i/>
          <w:iCs/>
        </w:rPr>
        <w:t>.</w:t>
      </w:r>
      <w:r w:rsidRPr="00032D6E">
        <w:rPr>
          <w:rFonts w:ascii="Times New Roman" w:hAnsi="Times New Roman" w:cs="Times New Roman"/>
        </w:rPr>
        <w:t xml:space="preserve"> </w:t>
      </w:r>
      <w:proofErr w:type="spellStart"/>
      <w:r w:rsidRPr="00032D6E">
        <w:rPr>
          <w:rFonts w:ascii="Times New Roman" w:hAnsi="Times New Roman" w:cs="Times New Roman"/>
        </w:rPr>
        <w:t>NutTrees</w:t>
      </w:r>
      <w:proofErr w:type="spellEnd"/>
      <w:r w:rsidR="00FC6DE4">
        <w:rPr>
          <w:rFonts w:ascii="Times New Roman" w:hAnsi="Times New Roman" w:cs="Times New Roman"/>
        </w:rPr>
        <w:t>. Trees also</w:t>
      </w:r>
      <w:r w:rsidR="00FC6DE4">
        <w:rPr>
          <w:rFonts w:ascii="Times New Roman" w:hAnsi="Times New Roman" w:cs="Times New Roman"/>
          <w:i/>
          <w:iCs/>
        </w:rPr>
        <w:t xml:space="preserve"> </w:t>
      </w:r>
      <w:r w:rsidR="00040CD7">
        <w:rPr>
          <w:rFonts w:ascii="Times New Roman" w:hAnsi="Times New Roman" w:cs="Times New Roman"/>
        </w:rPr>
        <w:t>7</w:t>
      </w:r>
      <w:r w:rsidR="00426DA0" w:rsidRPr="00032D6E">
        <w:rPr>
          <w:rFonts w:ascii="Times New Roman" w:hAnsi="Times New Roman" w:cs="Times New Roman"/>
        </w:rPr>
        <w:t xml:space="preserve"> attributes: </w:t>
      </w:r>
      <w:r w:rsidR="00426DA0" w:rsidRPr="00032D6E">
        <w:rPr>
          <w:rFonts w:ascii="Times New Roman" w:hAnsi="Times New Roman" w:cs="Times New Roman"/>
          <w:i/>
          <w:iCs/>
        </w:rPr>
        <w:t>ID</w:t>
      </w:r>
      <w:r w:rsidR="00426DA0" w:rsidRPr="00032D6E">
        <w:rPr>
          <w:rFonts w:ascii="Times New Roman" w:hAnsi="Times New Roman" w:cs="Times New Roman"/>
        </w:rPr>
        <w:t>,</w:t>
      </w:r>
      <w:r w:rsidR="005956C4">
        <w:rPr>
          <w:rFonts w:ascii="Times New Roman" w:hAnsi="Times New Roman" w:cs="Times New Roman"/>
        </w:rPr>
        <w:t xml:space="preserve"> pos,</w:t>
      </w:r>
      <w:r w:rsidR="00426DA0" w:rsidRPr="00032D6E">
        <w:rPr>
          <w:rFonts w:ascii="Times New Roman" w:hAnsi="Times New Roman" w:cs="Times New Roman"/>
        </w:rPr>
        <w:t xml:space="preserve"> </w:t>
      </w:r>
      <w:proofErr w:type="spellStart"/>
      <w:r w:rsidR="00426DA0" w:rsidRPr="00032D6E">
        <w:rPr>
          <w:rFonts w:ascii="Times New Roman" w:hAnsi="Times New Roman" w:cs="Times New Roman"/>
          <w:i/>
          <w:iCs/>
        </w:rPr>
        <w:t>ts_born</w:t>
      </w:r>
      <w:proofErr w:type="spellEnd"/>
      <w:r w:rsidR="00426DA0" w:rsidRPr="00032D6E">
        <w:rPr>
          <w:rFonts w:ascii="Times New Roman" w:hAnsi="Times New Roman" w:cs="Times New Roman"/>
        </w:rPr>
        <w:t xml:space="preserve">, </w:t>
      </w:r>
      <w:proofErr w:type="spellStart"/>
      <w:r w:rsidR="00426DA0" w:rsidRPr="00032D6E">
        <w:rPr>
          <w:rFonts w:ascii="Times New Roman" w:hAnsi="Times New Roman" w:cs="Times New Roman"/>
          <w:i/>
          <w:iCs/>
        </w:rPr>
        <w:t>ts</w:t>
      </w:r>
      <w:r w:rsidR="00426DA0" w:rsidRPr="00032D6E">
        <w:rPr>
          <w:rFonts w:ascii="Times New Roman" w:hAnsi="Times New Roman" w:cs="Times New Roman"/>
        </w:rPr>
        <w:t>_</w:t>
      </w:r>
      <w:r w:rsidR="00426DA0" w:rsidRPr="00032D6E">
        <w:rPr>
          <w:rFonts w:ascii="Times New Roman" w:hAnsi="Times New Roman" w:cs="Times New Roman"/>
          <w:i/>
          <w:iCs/>
        </w:rPr>
        <w:t>died</w:t>
      </w:r>
      <w:proofErr w:type="spellEnd"/>
      <w:r w:rsidR="00426DA0" w:rsidRPr="00032D6E">
        <w:rPr>
          <w:rFonts w:ascii="Times New Roman" w:hAnsi="Times New Roman" w:cs="Times New Roman"/>
        </w:rPr>
        <w:t xml:space="preserve">, </w:t>
      </w:r>
      <w:r w:rsidR="00426DA0" w:rsidRPr="00032D6E">
        <w:rPr>
          <w:rFonts w:ascii="Times New Roman" w:hAnsi="Times New Roman" w:cs="Times New Roman"/>
          <w:i/>
          <w:iCs/>
        </w:rPr>
        <w:t>age</w:t>
      </w:r>
      <w:r w:rsidR="00426DA0" w:rsidRPr="00032D6E">
        <w:rPr>
          <w:rFonts w:ascii="Times New Roman" w:hAnsi="Times New Roman" w:cs="Times New Roman"/>
        </w:rPr>
        <w:t xml:space="preserve">, </w:t>
      </w:r>
      <w:r w:rsidR="00426DA0" w:rsidRPr="00032D6E">
        <w:rPr>
          <w:rFonts w:ascii="Times New Roman" w:hAnsi="Times New Roman" w:cs="Times New Roman"/>
          <w:i/>
          <w:iCs/>
        </w:rPr>
        <w:t>alive</w:t>
      </w:r>
      <w:r w:rsidR="00426DA0" w:rsidRPr="00032D6E">
        <w:rPr>
          <w:rFonts w:ascii="Times New Roman" w:hAnsi="Times New Roman" w:cs="Times New Roman"/>
        </w:rPr>
        <w:t xml:space="preserve">, </w:t>
      </w:r>
      <w:r w:rsidR="00426DA0" w:rsidRPr="00032D6E">
        <w:rPr>
          <w:rFonts w:ascii="Times New Roman" w:hAnsi="Times New Roman" w:cs="Times New Roman"/>
          <w:i/>
          <w:iCs/>
        </w:rPr>
        <w:t>available.</w:t>
      </w:r>
      <w:r w:rsidR="00426DA0" w:rsidRPr="00032D6E">
        <w:rPr>
          <w:rFonts w:ascii="Times New Roman" w:hAnsi="Times New Roman" w:cs="Times New Roman"/>
        </w:rPr>
        <w:t xml:space="preserve"> </w:t>
      </w:r>
    </w:p>
    <w:p w14:paraId="43E17B24" w14:textId="1E78AA82" w:rsidR="00033027" w:rsidRPr="00032D6E" w:rsidRDefault="00033027">
      <w:pPr>
        <w:rPr>
          <w:rFonts w:ascii="Times New Roman" w:hAnsi="Times New Roman" w:cs="Times New Roman"/>
          <w:i/>
          <w:iCs/>
        </w:rPr>
      </w:pPr>
    </w:p>
    <w:p w14:paraId="1631FBCB" w14:textId="669AD00A" w:rsidR="00426DA0" w:rsidRDefault="006D3FD2">
      <w:pPr>
        <w:rPr>
          <w:rFonts w:ascii="Times New Roman" w:hAnsi="Times New Roman" w:cs="Times New Roman"/>
        </w:rPr>
      </w:pPr>
      <w:r w:rsidRPr="00032D6E">
        <w:rPr>
          <w:rFonts w:ascii="Times New Roman" w:hAnsi="Times New Roman" w:cs="Times New Roman"/>
          <w:i/>
          <w:iCs/>
        </w:rPr>
        <w:t>ID</w:t>
      </w:r>
      <w:r w:rsidRPr="00032D6E">
        <w:rPr>
          <w:rFonts w:ascii="Times New Roman" w:hAnsi="Times New Roman" w:cs="Times New Roman"/>
        </w:rPr>
        <w:t xml:space="preserve"> is an integer value that is unique to the specific agent</w:t>
      </w:r>
    </w:p>
    <w:p w14:paraId="5C2BFB01" w14:textId="1E493A5E" w:rsidR="005956C4" w:rsidRDefault="005956C4">
      <w:pPr>
        <w:rPr>
          <w:rFonts w:ascii="Times New Roman" w:hAnsi="Times New Roman" w:cs="Times New Roman"/>
        </w:rPr>
      </w:pPr>
    </w:p>
    <w:p w14:paraId="7A50FC4A" w14:textId="5DC275FA" w:rsidR="005956C4" w:rsidRPr="00032D6E" w:rsidRDefault="005956C4">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7DDCF432" w14:textId="2697E35B" w:rsidR="006D3FD2" w:rsidRPr="00032D6E" w:rsidRDefault="006D3FD2">
      <w:pPr>
        <w:rPr>
          <w:rFonts w:ascii="Times New Roman" w:hAnsi="Times New Roman" w:cs="Times New Roman"/>
        </w:rPr>
      </w:pPr>
    </w:p>
    <w:p w14:paraId="2BF9E956" w14:textId="5A6BBB9F" w:rsidR="006D3FD2" w:rsidRPr="00032D6E" w:rsidRDefault="006D3FD2">
      <w:pPr>
        <w:rPr>
          <w:rFonts w:ascii="Times New Roman" w:hAnsi="Times New Roman" w:cs="Times New Roman"/>
        </w:rPr>
      </w:pPr>
      <w:proofErr w:type="spellStart"/>
      <w:r w:rsidRPr="00032D6E">
        <w:rPr>
          <w:rFonts w:ascii="Times New Roman" w:hAnsi="Times New Roman" w:cs="Times New Roman"/>
          <w:i/>
          <w:iCs/>
        </w:rPr>
        <w:t>ts_born</w:t>
      </w:r>
      <w:proofErr w:type="spellEnd"/>
      <w:r w:rsidRPr="00032D6E">
        <w:rPr>
          <w:rFonts w:ascii="Times New Roman" w:hAnsi="Times New Roman" w:cs="Times New Roman"/>
          <w:i/>
          <w:iCs/>
        </w:rPr>
        <w:t xml:space="preserve"> </w:t>
      </w:r>
      <w:r w:rsidRPr="00032D6E">
        <w:rPr>
          <w:rFonts w:ascii="Times New Roman" w:hAnsi="Times New Roman" w:cs="Times New Roman"/>
        </w:rPr>
        <w:t>is the time-step that the Tree-agent is placed in the model space.</w:t>
      </w:r>
    </w:p>
    <w:p w14:paraId="72099BA0" w14:textId="75A4334C" w:rsidR="002B073A" w:rsidRPr="00032D6E" w:rsidRDefault="002B073A">
      <w:pPr>
        <w:rPr>
          <w:rFonts w:ascii="Times New Roman" w:hAnsi="Times New Roman" w:cs="Times New Roman"/>
        </w:rPr>
      </w:pPr>
    </w:p>
    <w:p w14:paraId="3750D349" w14:textId="02C37E98" w:rsidR="002B073A" w:rsidRPr="00032D6E" w:rsidRDefault="002B073A">
      <w:pPr>
        <w:rPr>
          <w:rFonts w:ascii="Times New Roman" w:hAnsi="Times New Roman" w:cs="Times New Roman"/>
        </w:rPr>
      </w:pPr>
      <w:proofErr w:type="spellStart"/>
      <w:r w:rsidRPr="00032D6E">
        <w:rPr>
          <w:rFonts w:ascii="Times New Roman" w:hAnsi="Times New Roman" w:cs="Times New Roman"/>
          <w:i/>
          <w:iCs/>
        </w:rPr>
        <w:t>ts_died</w:t>
      </w:r>
      <w:proofErr w:type="spellEnd"/>
      <w:r w:rsidRPr="00032D6E">
        <w:rPr>
          <w:rFonts w:ascii="Times New Roman" w:hAnsi="Times New Roman" w:cs="Times New Roman"/>
          <w:i/>
          <w:iCs/>
        </w:rPr>
        <w:t xml:space="preserve"> </w:t>
      </w:r>
      <w:r w:rsidRPr="00032D6E">
        <w:rPr>
          <w:rFonts w:ascii="Times New Roman" w:hAnsi="Times New Roman" w:cs="Times New Roman"/>
        </w:rPr>
        <w:t>is the time-step that the Tree agent was removed from the model space,</w:t>
      </w:r>
    </w:p>
    <w:p w14:paraId="20DC4AAA" w14:textId="3E290D23" w:rsidR="002B073A" w:rsidRPr="00032D6E" w:rsidRDefault="002B073A">
      <w:pPr>
        <w:rPr>
          <w:rFonts w:ascii="Times New Roman" w:hAnsi="Times New Roman" w:cs="Times New Roman"/>
        </w:rPr>
      </w:pPr>
    </w:p>
    <w:p w14:paraId="77180CAB" w14:textId="77777777" w:rsidR="002B073A" w:rsidRPr="00032D6E" w:rsidRDefault="002B073A">
      <w:pPr>
        <w:rPr>
          <w:rFonts w:ascii="Times New Roman" w:hAnsi="Times New Roman" w:cs="Times New Roman"/>
        </w:rPr>
      </w:pPr>
      <w:r w:rsidRPr="00032D6E">
        <w:rPr>
          <w:rFonts w:ascii="Times New Roman" w:hAnsi="Times New Roman" w:cs="Times New Roman"/>
          <w:i/>
          <w:iCs/>
        </w:rPr>
        <w:t xml:space="preserve">age </w:t>
      </w:r>
      <w:r w:rsidRPr="00032D6E">
        <w:rPr>
          <w:rFonts w:ascii="Times New Roman" w:hAnsi="Times New Roman" w:cs="Times New Roman"/>
        </w:rPr>
        <w:t xml:space="preserve">refers to an integer value that reflects how many time-steps the </w:t>
      </w:r>
      <w:r w:rsidRPr="00032D6E">
        <w:rPr>
          <w:rFonts w:ascii="Times New Roman" w:hAnsi="Times New Roman" w:cs="Times New Roman"/>
          <w:i/>
          <w:iCs/>
        </w:rPr>
        <w:t>Tree</w:t>
      </w:r>
      <w:r w:rsidRPr="00032D6E">
        <w:rPr>
          <w:rFonts w:ascii="Times New Roman" w:hAnsi="Times New Roman" w:cs="Times New Roman"/>
        </w:rPr>
        <w:t xml:space="preserve"> has existed in the model space. In simulations where trees do not age and die, this value remains -1 </w:t>
      </w:r>
      <w:proofErr w:type="spellStart"/>
      <w:proofErr w:type="gramStart"/>
      <w:r w:rsidRPr="00032D6E">
        <w:rPr>
          <w:rFonts w:ascii="Times New Roman" w:hAnsi="Times New Roman" w:cs="Times New Roman"/>
        </w:rPr>
        <w:t>where as</w:t>
      </w:r>
      <w:proofErr w:type="spellEnd"/>
      <w:proofErr w:type="gramEnd"/>
      <w:r w:rsidRPr="00032D6E">
        <w:rPr>
          <w:rFonts w:ascii="Times New Roman" w:hAnsi="Times New Roman" w:cs="Times New Roman"/>
        </w:rPr>
        <w:t xml:space="preserve"> when trees die and grow, this value will range from 0 to 10000.</w:t>
      </w:r>
    </w:p>
    <w:p w14:paraId="1E20B906" w14:textId="77777777" w:rsidR="002B073A" w:rsidRPr="00032D6E" w:rsidRDefault="002B073A">
      <w:pPr>
        <w:rPr>
          <w:rFonts w:ascii="Times New Roman" w:hAnsi="Times New Roman" w:cs="Times New Roman"/>
        </w:rPr>
      </w:pPr>
    </w:p>
    <w:p w14:paraId="47E9DD18" w14:textId="6DDA97D8" w:rsidR="002B073A" w:rsidRPr="00032D6E" w:rsidRDefault="002B073A">
      <w:pPr>
        <w:rPr>
          <w:rFonts w:ascii="Times New Roman" w:hAnsi="Times New Roman" w:cs="Times New Roman"/>
        </w:rPr>
      </w:pPr>
      <w:r w:rsidRPr="00032D6E">
        <w:rPr>
          <w:rFonts w:ascii="Times New Roman" w:hAnsi="Times New Roman" w:cs="Times New Roman"/>
          <w:i/>
          <w:iCs/>
        </w:rPr>
        <w:t xml:space="preserve">alive </w:t>
      </w:r>
      <w:r w:rsidRPr="00032D6E">
        <w:rPr>
          <w:rFonts w:ascii="Times New Roman" w:hAnsi="Times New Roman" w:cs="Times New Roman"/>
        </w:rPr>
        <w:t>a True/False attribute</w:t>
      </w:r>
      <w:r w:rsidRPr="00032D6E">
        <w:rPr>
          <w:rFonts w:ascii="Times New Roman" w:hAnsi="Times New Roman" w:cs="Times New Roman"/>
          <w:i/>
          <w:iCs/>
        </w:rPr>
        <w:t xml:space="preserve"> </w:t>
      </w:r>
      <w:r w:rsidRPr="00032D6E">
        <w:rPr>
          <w:rFonts w:ascii="Times New Roman" w:hAnsi="Times New Roman" w:cs="Times New Roman"/>
        </w:rPr>
        <w:t xml:space="preserve">refers to whether the Tree is active on the landscape or not. </w:t>
      </w:r>
    </w:p>
    <w:p w14:paraId="760019D3" w14:textId="7CEBA444" w:rsidR="002B073A" w:rsidRPr="00032D6E" w:rsidRDefault="002B073A">
      <w:pPr>
        <w:rPr>
          <w:rFonts w:ascii="Times New Roman" w:hAnsi="Times New Roman" w:cs="Times New Roman"/>
        </w:rPr>
      </w:pPr>
    </w:p>
    <w:p w14:paraId="1184FA65" w14:textId="77777777" w:rsidR="00EF39CB" w:rsidRPr="00032D6E" w:rsidRDefault="00EF39CB" w:rsidP="002B073A">
      <w:pPr>
        <w:rPr>
          <w:rFonts w:ascii="Times New Roman" w:hAnsi="Times New Roman" w:cs="Times New Roman"/>
          <w:b/>
          <w:bCs/>
          <w:i/>
          <w:iCs/>
        </w:rPr>
      </w:pPr>
    </w:p>
    <w:p w14:paraId="4CB6133E" w14:textId="5E19E8C5" w:rsidR="00EF39CB" w:rsidRPr="00032D6E" w:rsidRDefault="002B073A" w:rsidP="002B073A">
      <w:pPr>
        <w:rPr>
          <w:rFonts w:ascii="Times New Roman" w:hAnsi="Times New Roman" w:cs="Times New Roman"/>
          <w:i/>
          <w:iCs/>
        </w:rPr>
      </w:pPr>
      <w:r w:rsidRPr="00032D6E">
        <w:rPr>
          <w:rFonts w:ascii="Times New Roman" w:hAnsi="Times New Roman" w:cs="Times New Roman"/>
          <w:b/>
          <w:bCs/>
        </w:rPr>
        <w:t>Global parameters</w:t>
      </w:r>
      <w:r w:rsidRPr="00032D6E">
        <w:rPr>
          <w:rFonts w:ascii="Times New Roman" w:hAnsi="Times New Roman" w:cs="Times New Roman"/>
        </w:rPr>
        <w:t xml:space="preserve"> </w:t>
      </w:r>
      <w:proofErr w:type="gramStart"/>
      <w:r w:rsidRPr="00032D6E">
        <w:rPr>
          <w:rFonts w:ascii="Times New Roman" w:hAnsi="Times New Roman" w:cs="Times New Roman"/>
        </w:rPr>
        <w:t>include:</w:t>
      </w:r>
      <w:proofErr w:type="gramEnd"/>
      <w:r w:rsidR="00EF39CB" w:rsidRPr="00032D6E">
        <w:rPr>
          <w:rFonts w:ascii="Times New Roman" w:hAnsi="Times New Roman" w:cs="Times New Roman"/>
        </w:rPr>
        <w:t xml:space="preserve"> </w:t>
      </w:r>
      <w:proofErr w:type="spellStart"/>
      <w:r w:rsidR="00EF39CB" w:rsidRPr="00032D6E">
        <w:rPr>
          <w:rFonts w:ascii="Times New Roman" w:hAnsi="Times New Roman" w:cs="Times New Roman"/>
          <w:i/>
          <w:iCs/>
        </w:rPr>
        <w:t>run_id</w:t>
      </w:r>
      <w:proofErr w:type="spellEnd"/>
      <w:r w:rsidR="00EF39CB" w:rsidRPr="00032D6E">
        <w:rPr>
          <w:rFonts w:ascii="Times New Roman" w:hAnsi="Times New Roman" w:cs="Times New Roman"/>
        </w:rPr>
        <w:t>, datetime,</w:t>
      </w:r>
      <w:r w:rsidRPr="00032D6E">
        <w:rPr>
          <w:rFonts w:ascii="Times New Roman" w:hAnsi="Times New Roman" w:cs="Times New Roman"/>
        </w:rPr>
        <w:t xml:space="preserve"> </w:t>
      </w:r>
      <w:proofErr w:type="spellStart"/>
      <w:r w:rsidR="00EF39CB" w:rsidRPr="00032D6E">
        <w:rPr>
          <w:rFonts w:ascii="Times New Roman" w:hAnsi="Times New Roman" w:cs="Times New Roman"/>
          <w:i/>
          <w:iCs/>
        </w:rPr>
        <w:t>num_</w:t>
      </w:r>
      <w:r w:rsidRPr="00032D6E">
        <w:rPr>
          <w:rFonts w:ascii="Times New Roman" w:hAnsi="Times New Roman" w:cs="Times New Roman"/>
          <w:i/>
          <w:iCs/>
        </w:rPr>
        <w:t>a</w:t>
      </w:r>
      <w:r w:rsidR="00EF39CB" w:rsidRPr="00032D6E">
        <w:rPr>
          <w:rFonts w:ascii="Times New Roman" w:hAnsi="Times New Roman" w:cs="Times New Roman"/>
          <w:i/>
          <w:iCs/>
        </w:rPr>
        <w:t>gents</w:t>
      </w:r>
      <w:proofErr w:type="spellEnd"/>
      <w:r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num_sources</w:t>
      </w:r>
      <w:proofErr w:type="spellEnd"/>
      <w:r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num_nuttree</w:t>
      </w:r>
      <w:proofErr w:type="spellEnd"/>
      <w:r w:rsidRPr="00032D6E">
        <w:rPr>
          <w:rFonts w:ascii="Times New Roman" w:hAnsi="Times New Roman" w:cs="Times New Roman"/>
          <w:i/>
          <w:iCs/>
        </w:rPr>
        <w:t>,</w:t>
      </w:r>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treesdie</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max_ts</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search_radius</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exp_name</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runs_path</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sql</w:t>
      </w:r>
      <w:proofErr w:type="spellEnd"/>
      <w:r w:rsidR="00EF39CB" w:rsidRPr="00032D6E">
        <w:rPr>
          <w:rFonts w:ascii="Times New Roman" w:hAnsi="Times New Roman" w:cs="Times New Roman"/>
          <w:i/>
          <w:iCs/>
        </w:rPr>
        <w:t>, schedule, grid, timestep, running</w:t>
      </w:r>
    </w:p>
    <w:p w14:paraId="1C1AB677" w14:textId="0B7145D8" w:rsidR="002B073A" w:rsidRPr="00032D6E" w:rsidRDefault="002B073A" w:rsidP="002B073A">
      <w:pPr>
        <w:rPr>
          <w:rFonts w:ascii="Times New Roman" w:hAnsi="Times New Roman" w:cs="Times New Roman"/>
          <w:b/>
          <w:bCs/>
          <w:i/>
          <w:iCs/>
        </w:rPr>
      </w:pPr>
    </w:p>
    <w:p w14:paraId="68548A1D" w14:textId="300FD2C2" w:rsidR="00EF39CB" w:rsidRPr="00032D6E" w:rsidRDefault="00EF39CB" w:rsidP="002B073A">
      <w:pPr>
        <w:rPr>
          <w:rFonts w:ascii="Times New Roman" w:hAnsi="Times New Roman" w:cs="Times New Roman"/>
        </w:rPr>
      </w:pPr>
      <w:proofErr w:type="spellStart"/>
      <w:r w:rsidRPr="00032D6E">
        <w:rPr>
          <w:rFonts w:ascii="Times New Roman" w:hAnsi="Times New Roman" w:cs="Times New Roman"/>
          <w:i/>
          <w:iCs/>
        </w:rPr>
        <w:lastRenderedPageBreak/>
        <w:t>run_id</w:t>
      </w:r>
      <w:proofErr w:type="spellEnd"/>
      <w:r w:rsidR="00FC6DE4">
        <w:rPr>
          <w:rFonts w:ascii="Times New Roman" w:hAnsi="Times New Roman" w:cs="Times New Roman"/>
          <w:i/>
          <w:iCs/>
        </w:rPr>
        <w:t>:</w:t>
      </w:r>
      <w:r w:rsidRPr="00032D6E">
        <w:rPr>
          <w:rFonts w:ascii="Times New Roman" w:hAnsi="Times New Roman" w:cs="Times New Roman"/>
        </w:rPr>
        <w:t xml:space="preserve"> </w:t>
      </w:r>
      <w:r w:rsidR="00FC6DE4">
        <w:rPr>
          <w:rFonts w:ascii="Times New Roman" w:hAnsi="Times New Roman" w:cs="Times New Roman"/>
        </w:rPr>
        <w:t>A</w:t>
      </w:r>
      <w:r w:rsidRPr="00032D6E">
        <w:rPr>
          <w:rFonts w:ascii="Times New Roman" w:hAnsi="Times New Roman" w:cs="Times New Roman"/>
        </w:rPr>
        <w:t xml:space="preserve"> randomly generated six character long alpha numeric string that is unique to the current iteration of the model. </w:t>
      </w:r>
    </w:p>
    <w:p w14:paraId="227C769D" w14:textId="1BDF1D89" w:rsidR="00EF39CB" w:rsidRPr="00032D6E" w:rsidRDefault="00EF39CB" w:rsidP="002B073A">
      <w:pPr>
        <w:rPr>
          <w:rFonts w:ascii="Times New Roman" w:hAnsi="Times New Roman" w:cs="Times New Roman"/>
        </w:rPr>
      </w:pPr>
    </w:p>
    <w:p w14:paraId="597CC298" w14:textId="7BDE63FC" w:rsidR="00EF39CB" w:rsidRPr="00032D6E" w:rsidRDefault="00FC6DE4" w:rsidP="002B073A">
      <w:pPr>
        <w:rPr>
          <w:rFonts w:ascii="Times New Roman" w:hAnsi="Times New Roman" w:cs="Times New Roman"/>
        </w:rPr>
      </w:pPr>
      <w:r w:rsidRPr="00032D6E">
        <w:rPr>
          <w:rFonts w:ascii="Times New Roman" w:hAnsi="Times New Roman" w:cs="Times New Roman"/>
          <w:i/>
          <w:iCs/>
        </w:rPr>
        <w:t>D</w:t>
      </w:r>
      <w:r w:rsidR="00EF39CB" w:rsidRPr="00032D6E">
        <w:rPr>
          <w:rFonts w:ascii="Times New Roman" w:hAnsi="Times New Roman" w:cs="Times New Roman"/>
          <w:i/>
          <w:iCs/>
        </w:rPr>
        <w:t>atetime</w:t>
      </w:r>
      <w:r>
        <w:rPr>
          <w:rFonts w:ascii="Times New Roman" w:hAnsi="Times New Roman" w:cs="Times New Roman"/>
          <w:i/>
          <w:iCs/>
        </w:rPr>
        <w:t xml:space="preserve">: </w:t>
      </w:r>
      <w:r>
        <w:rPr>
          <w:rFonts w:ascii="Times New Roman" w:hAnsi="Times New Roman" w:cs="Times New Roman"/>
        </w:rPr>
        <w:t>T</w:t>
      </w:r>
      <w:r w:rsidR="00EF39CB" w:rsidRPr="00032D6E">
        <w:rPr>
          <w:rFonts w:ascii="Times New Roman" w:hAnsi="Times New Roman" w:cs="Times New Roman"/>
        </w:rPr>
        <w:t xml:space="preserve">he time and date that the iteration of the model began. </w:t>
      </w:r>
    </w:p>
    <w:p w14:paraId="763286FB" w14:textId="77777777" w:rsidR="00EF39CB" w:rsidRPr="00032D6E" w:rsidRDefault="00EF39CB" w:rsidP="002B073A">
      <w:pPr>
        <w:rPr>
          <w:rFonts w:ascii="Times New Roman" w:hAnsi="Times New Roman" w:cs="Times New Roman"/>
          <w:b/>
          <w:bCs/>
          <w:i/>
          <w:iCs/>
        </w:rPr>
      </w:pPr>
    </w:p>
    <w:p w14:paraId="47D6C115" w14:textId="53E8470B" w:rsidR="002B073A" w:rsidRPr="00032D6E" w:rsidRDefault="00EF39CB" w:rsidP="002B073A">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a</w:t>
      </w:r>
      <w:r w:rsidRPr="00032D6E">
        <w:rPr>
          <w:rFonts w:ascii="Times New Roman" w:hAnsi="Times New Roman" w:cs="Times New Roman"/>
          <w:i/>
          <w:iCs/>
        </w:rPr>
        <w:t>gents</w:t>
      </w:r>
      <w:proofErr w:type="spellEnd"/>
      <w:r w:rsidR="00FC6DE4">
        <w:rPr>
          <w:rFonts w:ascii="Times New Roman" w:hAnsi="Times New Roman" w:cs="Times New Roman"/>
          <w:i/>
          <w:iCs/>
        </w:rPr>
        <w:t>:</w:t>
      </w:r>
      <w:r w:rsidR="00735A58" w:rsidRPr="00032D6E">
        <w:rPr>
          <w:rFonts w:ascii="Times New Roman" w:hAnsi="Times New Roman" w:cs="Times New Roman"/>
          <w:i/>
          <w:iCs/>
        </w:rPr>
        <w:t xml:space="preserve"> </w:t>
      </w:r>
      <w:r w:rsidR="00FC6DE4">
        <w:rPr>
          <w:rFonts w:ascii="Times New Roman" w:hAnsi="Times New Roman" w:cs="Times New Roman"/>
        </w:rPr>
        <w:t>A</w:t>
      </w:r>
      <w:r w:rsidR="002B073A" w:rsidRPr="00032D6E">
        <w:rPr>
          <w:rFonts w:ascii="Times New Roman" w:hAnsi="Times New Roman" w:cs="Times New Roman"/>
        </w:rPr>
        <w:t xml:space="preserve"> user defined numeric </w:t>
      </w:r>
      <w:r w:rsidR="00FC6DE4">
        <w:rPr>
          <w:rFonts w:ascii="Times New Roman" w:hAnsi="Times New Roman" w:cs="Times New Roman"/>
        </w:rPr>
        <w:t xml:space="preserve">that is </w:t>
      </w:r>
      <w:r w:rsidR="002B073A" w:rsidRPr="00032D6E">
        <w:rPr>
          <w:rFonts w:ascii="Times New Roman" w:hAnsi="Times New Roman" w:cs="Times New Roman"/>
        </w:rPr>
        <w:t xml:space="preserve">passed to the model </w:t>
      </w:r>
      <w:r w:rsidR="00FC6DE4">
        <w:rPr>
          <w:rFonts w:ascii="Times New Roman" w:hAnsi="Times New Roman" w:cs="Times New Roman"/>
        </w:rPr>
        <w:t>to set</w:t>
      </w:r>
      <w:r w:rsidR="002B073A" w:rsidRPr="00032D6E">
        <w:rPr>
          <w:rFonts w:ascii="Times New Roman" w:hAnsi="Times New Roman" w:cs="Times New Roman"/>
        </w:rPr>
        <w:t xml:space="preserve"> the number of </w:t>
      </w:r>
      <w:r w:rsidRPr="00032D6E">
        <w:rPr>
          <w:rFonts w:ascii="Times New Roman" w:hAnsi="Times New Roman" w:cs="Times New Roman"/>
        </w:rPr>
        <w:t xml:space="preserve">Primates </w:t>
      </w:r>
      <w:r w:rsidR="002B073A" w:rsidRPr="00032D6E">
        <w:rPr>
          <w:rFonts w:ascii="Times New Roman" w:hAnsi="Times New Roman" w:cs="Times New Roman"/>
        </w:rPr>
        <w:t>to be included in the model</w:t>
      </w:r>
      <w:r w:rsidRPr="00032D6E">
        <w:rPr>
          <w:rFonts w:ascii="Times New Roman" w:hAnsi="Times New Roman" w:cs="Times New Roman"/>
        </w:rPr>
        <w:t xml:space="preserve"> run.</w:t>
      </w:r>
    </w:p>
    <w:p w14:paraId="14BA11E8" w14:textId="77777777" w:rsidR="002B073A" w:rsidRPr="00032D6E" w:rsidRDefault="002B073A" w:rsidP="002B073A">
      <w:pPr>
        <w:ind w:left="720"/>
        <w:rPr>
          <w:rFonts w:ascii="Times New Roman" w:hAnsi="Times New Roman" w:cs="Times New Roman"/>
          <w:i/>
          <w:iCs/>
        </w:rPr>
      </w:pPr>
    </w:p>
    <w:p w14:paraId="414DAB80" w14:textId="7A896B69" w:rsidR="002B073A" w:rsidRPr="00032D6E" w:rsidRDefault="00EF39CB" w:rsidP="00EF39CB">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s</w:t>
      </w:r>
      <w:r w:rsidRPr="00032D6E">
        <w:rPr>
          <w:rFonts w:ascii="Times New Roman" w:hAnsi="Times New Roman" w:cs="Times New Roman"/>
          <w:i/>
          <w:iCs/>
        </w:rPr>
        <w:t>ources</w:t>
      </w:r>
      <w:proofErr w:type="spellEnd"/>
      <w:r w:rsidR="00FC6DE4">
        <w:rPr>
          <w:rFonts w:ascii="Times New Roman" w:hAnsi="Times New Roman" w:cs="Times New Roman"/>
          <w:i/>
          <w:iCs/>
        </w:rPr>
        <w:t>:</w:t>
      </w:r>
      <w:r w:rsidR="00735A58" w:rsidRPr="00032D6E">
        <w:rPr>
          <w:rFonts w:ascii="Times New Roman" w:hAnsi="Times New Roman" w:cs="Times New Roman"/>
          <w:i/>
          <w:iCs/>
        </w:rPr>
        <w:t xml:space="preserve"> </w:t>
      </w:r>
      <w:r w:rsidR="00FC6DE4">
        <w:rPr>
          <w:rFonts w:ascii="Times New Roman" w:hAnsi="Times New Roman" w:cs="Times New Roman"/>
        </w:rPr>
        <w:t xml:space="preserve">A </w:t>
      </w:r>
      <w:r w:rsidR="002B073A" w:rsidRPr="00032D6E">
        <w:rPr>
          <w:rFonts w:ascii="Times New Roman" w:hAnsi="Times New Roman" w:cs="Times New Roman"/>
        </w:rPr>
        <w:t xml:space="preserve">user defined numerical value passed to the model </w:t>
      </w:r>
      <w:r w:rsidR="00FC6DE4">
        <w:rPr>
          <w:rFonts w:ascii="Times New Roman" w:hAnsi="Times New Roman" w:cs="Times New Roman"/>
        </w:rPr>
        <w:t>to set</w:t>
      </w:r>
      <w:r w:rsidR="002B073A" w:rsidRPr="00032D6E">
        <w:rPr>
          <w:rFonts w:ascii="Times New Roman" w:hAnsi="Times New Roman" w:cs="Times New Roman"/>
        </w:rPr>
        <w:t xml:space="preserve"> the number Sources</w:t>
      </w:r>
      <w:r w:rsidR="002B073A" w:rsidRPr="00032D6E">
        <w:rPr>
          <w:rFonts w:ascii="Times New Roman" w:hAnsi="Times New Roman" w:cs="Times New Roman"/>
          <w:b/>
          <w:bCs/>
          <w:i/>
          <w:iCs/>
        </w:rPr>
        <w:t xml:space="preserve"> </w:t>
      </w:r>
      <w:r w:rsidR="002B073A" w:rsidRPr="00032D6E">
        <w:rPr>
          <w:rFonts w:ascii="Times New Roman" w:hAnsi="Times New Roman" w:cs="Times New Roman"/>
        </w:rPr>
        <w:t>to be included in the model</w:t>
      </w:r>
      <w:r w:rsidRPr="00032D6E">
        <w:rPr>
          <w:rFonts w:ascii="Times New Roman" w:hAnsi="Times New Roman" w:cs="Times New Roman"/>
        </w:rPr>
        <w:t xml:space="preserve"> run.</w:t>
      </w:r>
    </w:p>
    <w:p w14:paraId="5BB92C82" w14:textId="77777777" w:rsidR="002B073A" w:rsidRPr="00032D6E" w:rsidRDefault="002B073A" w:rsidP="002B073A">
      <w:pPr>
        <w:ind w:left="720"/>
        <w:rPr>
          <w:rFonts w:ascii="Times New Roman" w:hAnsi="Times New Roman" w:cs="Times New Roman"/>
        </w:rPr>
      </w:pPr>
    </w:p>
    <w:p w14:paraId="69ED5D5A" w14:textId="6C031E32" w:rsidR="002B073A" w:rsidRPr="00032D6E" w:rsidRDefault="00EF39CB" w:rsidP="00EF39CB">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n</w:t>
      </w:r>
      <w:r w:rsidR="00735A58" w:rsidRPr="00032D6E">
        <w:rPr>
          <w:rFonts w:ascii="Times New Roman" w:hAnsi="Times New Roman" w:cs="Times New Roman"/>
          <w:i/>
          <w:iCs/>
        </w:rPr>
        <w:t>uttree</w:t>
      </w:r>
      <w:proofErr w:type="spellEnd"/>
      <w:r w:rsidR="00FC6DE4">
        <w:rPr>
          <w:rFonts w:ascii="Times New Roman" w:hAnsi="Times New Roman" w:cs="Times New Roman"/>
        </w:rPr>
        <w:t>:</w:t>
      </w:r>
      <w:r w:rsidR="00735A58" w:rsidRPr="00032D6E">
        <w:rPr>
          <w:rFonts w:ascii="Times New Roman" w:hAnsi="Times New Roman" w:cs="Times New Roman"/>
          <w:i/>
          <w:iCs/>
        </w:rPr>
        <w:t xml:space="preserve"> </w:t>
      </w:r>
      <w:r w:rsidR="00FC6DE4">
        <w:rPr>
          <w:rFonts w:ascii="Times New Roman" w:hAnsi="Times New Roman" w:cs="Times New Roman"/>
        </w:rPr>
        <w:t>A</w:t>
      </w:r>
      <w:r w:rsidR="002B073A" w:rsidRPr="00032D6E">
        <w:rPr>
          <w:rFonts w:ascii="Times New Roman" w:hAnsi="Times New Roman" w:cs="Times New Roman"/>
        </w:rPr>
        <w:t xml:space="preserve"> user defined numerical value passed to the model </w:t>
      </w:r>
      <w:r w:rsidR="00FC6DE4">
        <w:rPr>
          <w:rFonts w:ascii="Times New Roman" w:hAnsi="Times New Roman" w:cs="Times New Roman"/>
        </w:rPr>
        <w:t>to set</w:t>
      </w:r>
      <w:r w:rsidR="002B073A" w:rsidRPr="00032D6E">
        <w:rPr>
          <w:rFonts w:ascii="Times New Roman" w:hAnsi="Times New Roman" w:cs="Times New Roman"/>
        </w:rPr>
        <w:t xml:space="preserve"> the number of </w:t>
      </w:r>
      <w:r w:rsidR="00735A58" w:rsidRPr="00032D6E">
        <w:rPr>
          <w:rFonts w:ascii="Times New Roman" w:hAnsi="Times New Roman" w:cs="Times New Roman"/>
        </w:rPr>
        <w:t xml:space="preserve">Trees </w:t>
      </w:r>
      <w:r w:rsidR="002B073A" w:rsidRPr="00032D6E">
        <w:rPr>
          <w:rFonts w:ascii="Times New Roman" w:hAnsi="Times New Roman" w:cs="Times New Roman"/>
        </w:rPr>
        <w:t>to be included in the model.</w:t>
      </w:r>
    </w:p>
    <w:p w14:paraId="522335A3" w14:textId="3DB0F0F0" w:rsidR="002B073A" w:rsidRPr="00032D6E" w:rsidRDefault="002B073A" w:rsidP="00735A58">
      <w:pPr>
        <w:rPr>
          <w:rFonts w:ascii="Times New Roman" w:hAnsi="Times New Roman" w:cs="Times New Roman"/>
        </w:rPr>
      </w:pPr>
    </w:p>
    <w:p w14:paraId="60FCBBFB" w14:textId="1C7130EA" w:rsidR="00735A58" w:rsidRPr="00032D6E" w:rsidRDefault="00FC6DE4" w:rsidP="00735A58">
      <w:pPr>
        <w:rPr>
          <w:rFonts w:ascii="Times New Roman" w:hAnsi="Times New Roman" w:cs="Times New Roman"/>
        </w:rPr>
      </w:pPr>
      <w:proofErr w:type="spellStart"/>
      <w:r w:rsidRPr="00032D6E">
        <w:rPr>
          <w:rFonts w:ascii="Times New Roman" w:hAnsi="Times New Roman" w:cs="Times New Roman"/>
          <w:i/>
          <w:iCs/>
        </w:rPr>
        <w:t>T</w:t>
      </w:r>
      <w:r w:rsidR="00735A58" w:rsidRPr="00032D6E">
        <w:rPr>
          <w:rFonts w:ascii="Times New Roman" w:hAnsi="Times New Roman" w:cs="Times New Roman"/>
          <w:i/>
          <w:iCs/>
        </w:rPr>
        <w:t>reesdie</w:t>
      </w:r>
      <w:proofErr w:type="spellEnd"/>
      <w:r>
        <w:rPr>
          <w:rFonts w:ascii="Times New Roman" w:hAnsi="Times New Roman" w:cs="Times New Roman"/>
        </w:rPr>
        <w:t>:</w:t>
      </w:r>
      <w:r w:rsidR="00735A58" w:rsidRPr="00032D6E">
        <w:rPr>
          <w:rFonts w:ascii="Times New Roman" w:hAnsi="Times New Roman" w:cs="Times New Roman"/>
          <w:i/>
          <w:iCs/>
        </w:rPr>
        <w:t xml:space="preserve"> </w:t>
      </w:r>
      <w:r>
        <w:rPr>
          <w:rFonts w:ascii="Times New Roman" w:hAnsi="Times New Roman" w:cs="Times New Roman"/>
        </w:rPr>
        <w:t>A</w:t>
      </w:r>
      <w:r w:rsidR="00735A58" w:rsidRPr="00032D6E">
        <w:rPr>
          <w:rFonts w:ascii="Times New Roman" w:hAnsi="Times New Roman" w:cs="Times New Roman"/>
        </w:rPr>
        <w:t xml:space="preserve"> user defined Boolean expression that determines whether Trees</w:t>
      </w:r>
      <w:r w:rsidR="00735A58" w:rsidRPr="00032D6E">
        <w:rPr>
          <w:rFonts w:ascii="Times New Roman" w:hAnsi="Times New Roman" w:cs="Times New Roman"/>
          <w:b/>
          <w:bCs/>
        </w:rPr>
        <w:t xml:space="preserve"> </w:t>
      </w:r>
      <w:r w:rsidR="00735A58" w:rsidRPr="00032D6E">
        <w:rPr>
          <w:rFonts w:ascii="Times New Roman" w:hAnsi="Times New Roman" w:cs="Times New Roman"/>
        </w:rPr>
        <w:t xml:space="preserve">can </w:t>
      </w:r>
      <w:r w:rsidRPr="00032D6E">
        <w:rPr>
          <w:rFonts w:ascii="Times New Roman" w:hAnsi="Times New Roman" w:cs="Times New Roman"/>
        </w:rPr>
        <w:t>die,</w:t>
      </w:r>
      <w:r w:rsidR="00735A58" w:rsidRPr="00032D6E">
        <w:rPr>
          <w:rFonts w:ascii="Times New Roman" w:hAnsi="Times New Roman" w:cs="Times New Roman"/>
        </w:rPr>
        <w:t xml:space="preserve"> and new ones can grow during the model run. True means that death and growth is possible. False means that Trees placed during the instantiation of the model remain unchanged for the duration of the run. </w:t>
      </w:r>
    </w:p>
    <w:p w14:paraId="6D0C6993" w14:textId="103B112F" w:rsidR="00735A58" w:rsidRPr="00032D6E" w:rsidRDefault="00735A58" w:rsidP="00735A58">
      <w:pPr>
        <w:rPr>
          <w:rFonts w:ascii="Times New Roman" w:hAnsi="Times New Roman" w:cs="Times New Roman"/>
        </w:rPr>
      </w:pPr>
    </w:p>
    <w:p w14:paraId="750F249E" w14:textId="5C8534D7" w:rsidR="00735A58" w:rsidRDefault="00735A58" w:rsidP="00735A58">
      <w:pPr>
        <w:rPr>
          <w:rFonts w:ascii="Times New Roman" w:hAnsi="Times New Roman" w:cs="Times New Roman"/>
        </w:rPr>
      </w:pPr>
      <w:proofErr w:type="spellStart"/>
      <w:r w:rsidRPr="00032D6E">
        <w:rPr>
          <w:rFonts w:ascii="Times New Roman" w:hAnsi="Times New Roman" w:cs="Times New Roman"/>
          <w:i/>
          <w:iCs/>
        </w:rPr>
        <w:t>max_ts</w:t>
      </w:r>
      <w:proofErr w:type="spellEnd"/>
      <w:r w:rsidR="00FC6DE4">
        <w:rPr>
          <w:rFonts w:ascii="Times New Roman" w:hAnsi="Times New Roman" w:cs="Times New Roman"/>
        </w:rPr>
        <w:t>:</w:t>
      </w:r>
      <w:r w:rsidRPr="00032D6E">
        <w:rPr>
          <w:rFonts w:ascii="Times New Roman" w:hAnsi="Times New Roman" w:cs="Times New Roman"/>
        </w:rPr>
        <w:t xml:space="preserve"> </w:t>
      </w:r>
      <w:r w:rsidR="00FC6DE4">
        <w:rPr>
          <w:rFonts w:ascii="Times New Roman" w:hAnsi="Times New Roman" w:cs="Times New Roman"/>
        </w:rPr>
        <w:t>A</w:t>
      </w:r>
      <w:r w:rsidRPr="00032D6E">
        <w:rPr>
          <w:rFonts w:ascii="Times New Roman" w:hAnsi="Times New Roman" w:cs="Times New Roman"/>
        </w:rPr>
        <w:t xml:space="preserve"> numeric value corresponding to the the number of time-steps that the number is required to run for. </w:t>
      </w:r>
    </w:p>
    <w:p w14:paraId="7D490287" w14:textId="77777777" w:rsidR="00FC6DE4" w:rsidRPr="00032D6E" w:rsidRDefault="00FC6DE4" w:rsidP="00735A58">
      <w:pPr>
        <w:rPr>
          <w:rFonts w:ascii="Times New Roman" w:hAnsi="Times New Roman" w:cs="Times New Roman"/>
        </w:rPr>
      </w:pPr>
    </w:p>
    <w:p w14:paraId="7033DB4E" w14:textId="41DCCC8C"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search_radius</w:t>
      </w:r>
      <w:proofErr w:type="spellEnd"/>
      <w:r w:rsidR="00FC6DE4">
        <w:rPr>
          <w:rFonts w:ascii="Times New Roman" w:hAnsi="Times New Roman" w:cs="Times New Roman"/>
        </w:rPr>
        <w:t>:</w:t>
      </w:r>
      <w:r w:rsidRPr="00032D6E">
        <w:rPr>
          <w:rFonts w:ascii="Times New Roman" w:hAnsi="Times New Roman" w:cs="Times New Roman"/>
        </w:rPr>
        <w:t xml:space="preserve"> </w:t>
      </w:r>
      <w:r w:rsidR="00FC6DE4">
        <w:rPr>
          <w:rFonts w:ascii="Times New Roman" w:hAnsi="Times New Roman" w:cs="Times New Roman"/>
        </w:rPr>
        <w:t>An</w:t>
      </w:r>
      <w:r w:rsidRPr="00032D6E">
        <w:rPr>
          <w:rFonts w:ascii="Times New Roman" w:hAnsi="Times New Roman" w:cs="Times New Roman"/>
        </w:rPr>
        <w:t xml:space="preserve"> integer value that reflects the distance that the user would like primate agents to search for stone. </w:t>
      </w:r>
      <w:r w:rsidR="00FC6DE4">
        <w:rPr>
          <w:rFonts w:ascii="Times New Roman" w:hAnsi="Times New Roman" w:cs="Times New Roman"/>
        </w:rPr>
        <w:t>All iterations of the published model have this value set at 2.</w:t>
      </w:r>
    </w:p>
    <w:p w14:paraId="63CA8103" w14:textId="77777777" w:rsidR="00735A58" w:rsidRPr="00032D6E" w:rsidRDefault="00735A58" w:rsidP="00735A58">
      <w:pPr>
        <w:rPr>
          <w:rFonts w:ascii="Times New Roman" w:hAnsi="Times New Roman" w:cs="Times New Roman"/>
        </w:rPr>
      </w:pPr>
    </w:p>
    <w:p w14:paraId="180DC2FD" w14:textId="72834950"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exp_name</w:t>
      </w:r>
      <w:proofErr w:type="spellEnd"/>
      <w:r w:rsidR="00FC6DE4">
        <w:rPr>
          <w:rFonts w:ascii="Times New Roman" w:hAnsi="Times New Roman" w:cs="Times New Roman"/>
        </w:rPr>
        <w:t>:</w:t>
      </w:r>
      <w:r w:rsidRPr="00032D6E">
        <w:rPr>
          <w:rFonts w:ascii="Times New Roman" w:hAnsi="Times New Roman" w:cs="Times New Roman"/>
        </w:rPr>
        <w:t xml:space="preserve"> </w:t>
      </w:r>
      <w:r w:rsidR="00FC6DE4">
        <w:rPr>
          <w:rFonts w:ascii="Times New Roman" w:hAnsi="Times New Roman" w:cs="Times New Roman"/>
        </w:rPr>
        <w:t>A</w:t>
      </w:r>
      <w:r w:rsidRPr="00032D6E">
        <w:rPr>
          <w:rFonts w:ascii="Times New Roman" w:hAnsi="Times New Roman" w:cs="Times New Roman"/>
        </w:rPr>
        <w:t xml:space="preserve"> user defined string that is the name of SQL database </w:t>
      </w:r>
      <w:proofErr w:type="gramStart"/>
      <w:r w:rsidRPr="00032D6E">
        <w:rPr>
          <w:rFonts w:ascii="Times New Roman" w:hAnsi="Times New Roman" w:cs="Times New Roman"/>
        </w:rPr>
        <w:t xml:space="preserve">where </w:t>
      </w:r>
      <w:r w:rsidR="00426C71" w:rsidRPr="00032D6E">
        <w:rPr>
          <w:rFonts w:ascii="Times New Roman" w:hAnsi="Times New Roman" w:cs="Times New Roman"/>
        </w:rPr>
        <w:t xml:space="preserve"> output</w:t>
      </w:r>
      <w:proofErr w:type="gramEnd"/>
      <w:r w:rsidR="00426C71" w:rsidRPr="00032D6E">
        <w:rPr>
          <w:rFonts w:ascii="Times New Roman" w:hAnsi="Times New Roman" w:cs="Times New Roman"/>
        </w:rPr>
        <w:t xml:space="preserve"> of the model is saved.</w:t>
      </w:r>
    </w:p>
    <w:p w14:paraId="6F00AF88" w14:textId="2A91CEE0" w:rsidR="00426C71" w:rsidRPr="00032D6E" w:rsidRDefault="00426C71" w:rsidP="00735A58">
      <w:pPr>
        <w:rPr>
          <w:rFonts w:ascii="Times New Roman" w:hAnsi="Times New Roman" w:cs="Times New Roman"/>
        </w:rPr>
      </w:pPr>
    </w:p>
    <w:p w14:paraId="17A29D4C" w14:textId="68267244" w:rsidR="00426C71" w:rsidRPr="00032D6E" w:rsidRDefault="00426C71" w:rsidP="00735A58">
      <w:pPr>
        <w:rPr>
          <w:rFonts w:ascii="Times New Roman" w:hAnsi="Times New Roman" w:cs="Times New Roman"/>
        </w:rPr>
      </w:pPr>
      <w:proofErr w:type="spellStart"/>
      <w:r w:rsidRPr="00032D6E">
        <w:rPr>
          <w:rFonts w:ascii="Times New Roman" w:hAnsi="Times New Roman" w:cs="Times New Roman"/>
          <w:i/>
          <w:iCs/>
        </w:rPr>
        <w:t>runs_path</w:t>
      </w:r>
      <w:proofErr w:type="spellEnd"/>
      <w:r w:rsidR="00FC6DE4">
        <w:rPr>
          <w:rFonts w:ascii="Times New Roman" w:hAnsi="Times New Roman" w:cs="Times New Roman"/>
        </w:rPr>
        <w:t>:</w:t>
      </w:r>
      <w:r w:rsidRPr="00032D6E">
        <w:rPr>
          <w:rFonts w:ascii="Times New Roman" w:hAnsi="Times New Roman" w:cs="Times New Roman"/>
          <w:i/>
          <w:iCs/>
        </w:rPr>
        <w:t xml:space="preserve"> </w:t>
      </w:r>
      <w:r w:rsidR="00FC6DE4">
        <w:rPr>
          <w:rFonts w:ascii="Times New Roman" w:hAnsi="Times New Roman" w:cs="Times New Roman"/>
        </w:rPr>
        <w:t>An</w:t>
      </w:r>
      <w:r w:rsidRPr="00032D6E">
        <w:rPr>
          <w:rFonts w:ascii="Times New Roman" w:hAnsi="Times New Roman" w:cs="Times New Roman"/>
        </w:rPr>
        <w:t xml:space="preserve"> automatically generated pathway where the results of each model run will be saved.</w:t>
      </w:r>
    </w:p>
    <w:p w14:paraId="3EF37CF4" w14:textId="1E0D6B51" w:rsidR="00426C71" w:rsidRPr="00032D6E" w:rsidRDefault="00426C71" w:rsidP="00735A58">
      <w:pPr>
        <w:rPr>
          <w:rFonts w:ascii="Times New Roman" w:hAnsi="Times New Roman" w:cs="Times New Roman"/>
        </w:rPr>
      </w:pPr>
    </w:p>
    <w:p w14:paraId="75F90638" w14:textId="2E27715A" w:rsidR="00426C71" w:rsidRPr="00032D6E" w:rsidRDefault="00FC6DE4" w:rsidP="00735A58">
      <w:pPr>
        <w:rPr>
          <w:rFonts w:ascii="Times New Roman" w:hAnsi="Times New Roman" w:cs="Times New Roman"/>
        </w:rPr>
      </w:pPr>
      <w:proofErr w:type="spellStart"/>
      <w:r w:rsidRPr="00032D6E">
        <w:rPr>
          <w:rFonts w:ascii="Times New Roman" w:hAnsi="Times New Roman" w:cs="Times New Roman"/>
          <w:i/>
          <w:iCs/>
        </w:rPr>
        <w:t>S</w:t>
      </w:r>
      <w:r w:rsidR="00426C71" w:rsidRPr="00032D6E">
        <w:rPr>
          <w:rFonts w:ascii="Times New Roman" w:hAnsi="Times New Roman" w:cs="Times New Roman"/>
          <w:i/>
          <w:iCs/>
        </w:rPr>
        <w:t>ql</w:t>
      </w:r>
      <w:proofErr w:type="spellEnd"/>
      <w:r>
        <w:rPr>
          <w:rFonts w:ascii="Times New Roman" w:hAnsi="Times New Roman" w:cs="Times New Roman"/>
          <w:i/>
          <w:iCs/>
        </w:rPr>
        <w:t>:</w:t>
      </w:r>
      <w:r w:rsidR="00426C71" w:rsidRPr="00032D6E">
        <w:rPr>
          <w:rFonts w:ascii="Times New Roman" w:hAnsi="Times New Roman" w:cs="Times New Roman"/>
        </w:rPr>
        <w:t xml:space="preserve"> </w:t>
      </w:r>
      <w:r>
        <w:rPr>
          <w:rFonts w:ascii="Times New Roman" w:hAnsi="Times New Roman" w:cs="Times New Roman"/>
        </w:rPr>
        <w:t>A</w:t>
      </w:r>
      <w:r w:rsidR="00426C71" w:rsidRPr="00032D6E">
        <w:rPr>
          <w:rFonts w:ascii="Times New Roman" w:hAnsi="Times New Roman" w:cs="Times New Roman"/>
        </w:rPr>
        <w:t xml:space="preserve">n automatically generated pathway referring to the SQL database where the runs will be saved. </w:t>
      </w:r>
    </w:p>
    <w:p w14:paraId="58B5DA4C" w14:textId="53847930" w:rsidR="00426C71" w:rsidRPr="00032D6E" w:rsidRDefault="00426C71" w:rsidP="00735A58">
      <w:pPr>
        <w:rPr>
          <w:rFonts w:ascii="Times New Roman" w:hAnsi="Times New Roman" w:cs="Times New Roman"/>
        </w:rPr>
      </w:pPr>
    </w:p>
    <w:p w14:paraId="1C2A0FA4" w14:textId="3D638CCB" w:rsidR="00426C71" w:rsidRPr="00032D6E" w:rsidRDefault="00426C71" w:rsidP="00735A58">
      <w:pPr>
        <w:rPr>
          <w:rFonts w:ascii="Times New Roman" w:hAnsi="Times New Roman" w:cs="Times New Roman"/>
        </w:rPr>
      </w:pPr>
      <w:r w:rsidRPr="00032D6E">
        <w:rPr>
          <w:rFonts w:ascii="Times New Roman" w:hAnsi="Times New Roman" w:cs="Times New Roman"/>
          <w:i/>
          <w:iCs/>
        </w:rPr>
        <w:t xml:space="preserve">schedule: </w:t>
      </w:r>
      <w:r w:rsidR="00FC6DE4">
        <w:rPr>
          <w:rFonts w:ascii="Times New Roman" w:hAnsi="Times New Roman" w:cs="Times New Roman"/>
        </w:rPr>
        <w:t>A</w:t>
      </w:r>
      <w:r w:rsidRPr="00032D6E">
        <w:rPr>
          <w:rFonts w:ascii="Times New Roman" w:hAnsi="Times New Roman" w:cs="Times New Roman"/>
        </w:rPr>
        <w:t xml:space="preserve">ll models written using MESA must have a schedule attribute. This refers to how the model will activate each agent during the simulation. Agent behaviors as always scheduled using random activation. </w:t>
      </w:r>
    </w:p>
    <w:p w14:paraId="7F17F74E" w14:textId="6113C00E" w:rsidR="00426C71" w:rsidRPr="00032D6E" w:rsidRDefault="00426C71" w:rsidP="00735A58">
      <w:pPr>
        <w:rPr>
          <w:rFonts w:ascii="Times New Roman" w:hAnsi="Times New Roman" w:cs="Times New Roman"/>
        </w:rPr>
      </w:pPr>
    </w:p>
    <w:p w14:paraId="4DBBBE2A" w14:textId="12618DA1" w:rsidR="00426C71" w:rsidRPr="00032D6E" w:rsidRDefault="00426C71" w:rsidP="00735A58">
      <w:pPr>
        <w:rPr>
          <w:rFonts w:ascii="Times New Roman" w:hAnsi="Times New Roman" w:cs="Times New Roman"/>
        </w:rPr>
      </w:pPr>
      <w:r w:rsidRPr="00032D6E">
        <w:rPr>
          <w:rFonts w:ascii="Times New Roman" w:hAnsi="Times New Roman" w:cs="Times New Roman"/>
          <w:i/>
          <w:iCs/>
        </w:rPr>
        <w:t xml:space="preserve">grid:  </w:t>
      </w:r>
      <w:r w:rsidR="00FC6DE4">
        <w:rPr>
          <w:rFonts w:ascii="Times New Roman" w:hAnsi="Times New Roman" w:cs="Times New Roman"/>
        </w:rPr>
        <w:t>A</w:t>
      </w:r>
      <w:r w:rsidRPr="00032D6E">
        <w:rPr>
          <w:rFonts w:ascii="Times New Roman" w:hAnsi="Times New Roman" w:cs="Times New Roman"/>
        </w:rPr>
        <w:t xml:space="preserve">ll models written using MESA must also have an attribute defining the type of grid space. The grid space in this model is set to multi grid. </w:t>
      </w:r>
    </w:p>
    <w:p w14:paraId="16001833" w14:textId="77777777" w:rsidR="00426C71" w:rsidRPr="00032D6E" w:rsidRDefault="00426C71" w:rsidP="00735A58">
      <w:pPr>
        <w:rPr>
          <w:rFonts w:ascii="Times New Roman" w:hAnsi="Times New Roman" w:cs="Times New Roman"/>
        </w:rPr>
      </w:pPr>
    </w:p>
    <w:p w14:paraId="2BCD964B" w14:textId="28D2377E" w:rsidR="002B073A" w:rsidRPr="00032D6E" w:rsidRDefault="002B073A" w:rsidP="00735A58">
      <w:pPr>
        <w:rPr>
          <w:rFonts w:ascii="Times New Roman" w:hAnsi="Times New Roman" w:cs="Times New Roman"/>
        </w:rPr>
      </w:pPr>
      <w:r w:rsidRPr="00032D6E">
        <w:rPr>
          <w:rFonts w:ascii="Times New Roman" w:hAnsi="Times New Roman" w:cs="Times New Roman"/>
          <w:i/>
          <w:iCs/>
        </w:rPr>
        <w:t xml:space="preserve">height: </w:t>
      </w:r>
      <w:r w:rsidRPr="00032D6E">
        <w:rPr>
          <w:rFonts w:ascii="Times New Roman" w:hAnsi="Times New Roman" w:cs="Times New Roman"/>
        </w:rPr>
        <w:t>A user</w:t>
      </w:r>
      <w:r w:rsidRPr="00032D6E">
        <w:rPr>
          <w:rFonts w:ascii="Times New Roman" w:hAnsi="Times New Roman" w:cs="Times New Roman"/>
          <w:i/>
          <w:iCs/>
        </w:rPr>
        <w:t xml:space="preserve"> </w:t>
      </w:r>
      <w:r w:rsidRPr="00032D6E">
        <w:rPr>
          <w:rFonts w:ascii="Times New Roman" w:hAnsi="Times New Roman" w:cs="Times New Roman"/>
        </w:rPr>
        <w:t>defined numerical value determining the size of the model environment along the y-axis</w:t>
      </w:r>
      <w:r w:rsidR="00FC6DE4">
        <w:rPr>
          <w:rFonts w:ascii="Times New Roman" w:hAnsi="Times New Roman" w:cs="Times New Roman"/>
        </w:rPr>
        <w:t>.</w:t>
      </w:r>
    </w:p>
    <w:p w14:paraId="090B7A31" w14:textId="77777777" w:rsidR="002B073A" w:rsidRPr="00032D6E" w:rsidRDefault="002B073A" w:rsidP="002B073A">
      <w:pPr>
        <w:ind w:left="720"/>
        <w:rPr>
          <w:rFonts w:ascii="Times New Roman" w:hAnsi="Times New Roman" w:cs="Times New Roman"/>
        </w:rPr>
      </w:pPr>
    </w:p>
    <w:p w14:paraId="185B4D18" w14:textId="187DAFE9" w:rsidR="002B073A" w:rsidRPr="00032D6E" w:rsidRDefault="002B073A" w:rsidP="00735A58">
      <w:pPr>
        <w:rPr>
          <w:rFonts w:ascii="Times New Roman" w:hAnsi="Times New Roman" w:cs="Times New Roman"/>
        </w:rPr>
      </w:pPr>
      <w:r w:rsidRPr="00032D6E">
        <w:rPr>
          <w:rFonts w:ascii="Times New Roman" w:hAnsi="Times New Roman" w:cs="Times New Roman"/>
          <w:i/>
          <w:iCs/>
        </w:rPr>
        <w:t xml:space="preserve">width: </w:t>
      </w:r>
      <w:r w:rsidRPr="00032D6E">
        <w:rPr>
          <w:rFonts w:ascii="Times New Roman" w:hAnsi="Times New Roman" w:cs="Times New Roman"/>
        </w:rPr>
        <w:t>A user defined numerical value determining the size of the model environment along the x-axis</w:t>
      </w:r>
      <w:r w:rsidR="00FC6DE4">
        <w:rPr>
          <w:rFonts w:ascii="Times New Roman" w:hAnsi="Times New Roman" w:cs="Times New Roman"/>
        </w:rPr>
        <w:t>.</w:t>
      </w:r>
    </w:p>
    <w:p w14:paraId="1C137E58" w14:textId="77777777" w:rsidR="002B073A" w:rsidRPr="00032D6E" w:rsidRDefault="002B073A" w:rsidP="00426C71">
      <w:pPr>
        <w:rPr>
          <w:rFonts w:ascii="Times New Roman" w:hAnsi="Times New Roman" w:cs="Times New Roman"/>
        </w:rPr>
      </w:pPr>
    </w:p>
    <w:p w14:paraId="32E2B044" w14:textId="4383205F" w:rsidR="002B073A" w:rsidRPr="00032D6E" w:rsidRDefault="00EF39CB" w:rsidP="00426C71">
      <w:pPr>
        <w:rPr>
          <w:rFonts w:ascii="Times New Roman" w:hAnsi="Times New Roman" w:cs="Times New Roman"/>
        </w:rPr>
      </w:pPr>
      <w:r w:rsidRPr="00032D6E">
        <w:rPr>
          <w:rFonts w:ascii="Times New Roman" w:hAnsi="Times New Roman" w:cs="Times New Roman"/>
          <w:i/>
        </w:rPr>
        <w:t>t</w:t>
      </w:r>
      <w:r w:rsidR="002B073A" w:rsidRPr="00032D6E">
        <w:rPr>
          <w:rFonts w:ascii="Times New Roman" w:hAnsi="Times New Roman" w:cs="Times New Roman"/>
          <w:i/>
        </w:rPr>
        <w:t>imeste</w:t>
      </w:r>
      <w:r w:rsidR="0037223D" w:rsidRPr="00032D6E">
        <w:rPr>
          <w:rFonts w:ascii="Times New Roman" w:hAnsi="Times New Roman" w:cs="Times New Roman"/>
          <w:i/>
        </w:rPr>
        <w:t>p</w:t>
      </w:r>
      <w:r w:rsidR="002B073A" w:rsidRPr="00032D6E">
        <w:rPr>
          <w:rFonts w:ascii="Times New Roman" w:hAnsi="Times New Roman" w:cs="Times New Roman"/>
          <w:i/>
        </w:rPr>
        <w:t xml:space="preserve">: </w:t>
      </w:r>
      <w:r w:rsidR="002B073A" w:rsidRPr="00032D6E">
        <w:rPr>
          <w:rFonts w:ascii="Times New Roman" w:hAnsi="Times New Roman" w:cs="Times New Roman"/>
        </w:rPr>
        <w:t>An integer that indicates the current time-step of the model</w:t>
      </w:r>
      <w:r w:rsidR="00FC6DE4">
        <w:rPr>
          <w:rFonts w:ascii="Times New Roman" w:hAnsi="Times New Roman" w:cs="Times New Roman"/>
        </w:rPr>
        <w:t>.</w:t>
      </w:r>
    </w:p>
    <w:p w14:paraId="3D90E051" w14:textId="77777777" w:rsidR="002B073A" w:rsidRPr="00032D6E" w:rsidRDefault="002B073A" w:rsidP="002B073A">
      <w:pPr>
        <w:ind w:left="720"/>
        <w:rPr>
          <w:rFonts w:ascii="Times New Roman" w:hAnsi="Times New Roman" w:cs="Times New Roman"/>
        </w:rPr>
      </w:pPr>
    </w:p>
    <w:p w14:paraId="16121D48" w14:textId="5DF57F26" w:rsidR="002B073A" w:rsidRPr="00032D6E" w:rsidRDefault="0037223D">
      <w:pPr>
        <w:rPr>
          <w:rFonts w:ascii="Times New Roman" w:hAnsi="Times New Roman" w:cs="Times New Roman"/>
        </w:rPr>
      </w:pPr>
      <w:proofErr w:type="spellStart"/>
      <w:r w:rsidRPr="00032D6E">
        <w:rPr>
          <w:rFonts w:ascii="Times New Roman" w:hAnsi="Times New Roman" w:cs="Times New Roman"/>
          <w:i/>
          <w:iCs/>
        </w:rPr>
        <w:t>tree_growth_deaths</w:t>
      </w:r>
      <w:proofErr w:type="spellEnd"/>
      <w:r w:rsidRPr="00032D6E">
        <w:rPr>
          <w:rFonts w:ascii="Times New Roman" w:hAnsi="Times New Roman" w:cs="Times New Roman"/>
          <w:i/>
          <w:iCs/>
        </w:rPr>
        <w:t xml:space="preserve">: </w:t>
      </w:r>
      <w:r w:rsidRPr="00032D6E">
        <w:rPr>
          <w:rFonts w:ascii="Times New Roman" w:hAnsi="Times New Roman" w:cs="Times New Roman"/>
        </w:rPr>
        <w:t xml:space="preserve">an integer value that refers to number of times a tree has died during the simulation </w:t>
      </w:r>
      <w:proofErr w:type="gramStart"/>
      <w:r w:rsidRPr="00032D6E">
        <w:rPr>
          <w:rFonts w:ascii="Times New Roman" w:hAnsi="Times New Roman" w:cs="Times New Roman"/>
        </w:rPr>
        <w:t>( see</w:t>
      </w:r>
      <w:proofErr w:type="gramEnd"/>
      <w:r w:rsidRPr="00032D6E">
        <w:rPr>
          <w:rFonts w:ascii="Times New Roman" w:hAnsi="Times New Roman" w:cs="Times New Roman"/>
        </w:rPr>
        <w:t xml:space="preserve"> </w:t>
      </w:r>
      <w:proofErr w:type="spellStart"/>
      <w:r w:rsidRPr="00032D6E">
        <w:rPr>
          <w:rFonts w:ascii="Times New Roman" w:hAnsi="Times New Roman" w:cs="Times New Roman"/>
          <w:i/>
          <w:iCs/>
        </w:rPr>
        <w:t>AgeDieGrow</w:t>
      </w:r>
      <w:proofErr w:type="spellEnd"/>
      <w:r w:rsidRPr="00032D6E">
        <w:rPr>
          <w:rFonts w:ascii="Times New Roman" w:hAnsi="Times New Roman" w:cs="Times New Roman"/>
        </w:rPr>
        <w:t xml:space="preserve"> sub-model</w:t>
      </w:r>
      <w:r w:rsidR="00031C86" w:rsidRPr="00032D6E">
        <w:rPr>
          <w:rFonts w:ascii="Times New Roman" w:hAnsi="Times New Roman" w:cs="Times New Roman"/>
        </w:rPr>
        <w:t>)</w:t>
      </w:r>
      <w:r w:rsidRPr="00032D6E">
        <w:rPr>
          <w:rFonts w:ascii="Times New Roman" w:hAnsi="Times New Roman" w:cs="Times New Roman"/>
        </w:rPr>
        <w:t>.</w:t>
      </w:r>
    </w:p>
    <w:p w14:paraId="221BBE58" w14:textId="1D61FAC1" w:rsidR="0037223D" w:rsidRPr="00032D6E" w:rsidRDefault="0037223D" w:rsidP="0037223D">
      <w:pPr>
        <w:rPr>
          <w:rFonts w:ascii="Times New Roman" w:hAnsi="Times New Roman" w:cs="Times New Roman"/>
        </w:rPr>
      </w:pPr>
    </w:p>
    <w:p w14:paraId="52DD8E36" w14:textId="468D34BF" w:rsidR="0037223D" w:rsidRPr="00032D6E" w:rsidRDefault="0037223D" w:rsidP="0037223D">
      <w:pPr>
        <w:rPr>
          <w:rFonts w:ascii="Times New Roman" w:hAnsi="Times New Roman" w:cs="Times New Roman"/>
        </w:rPr>
      </w:pPr>
      <w:r w:rsidRPr="00032D6E">
        <w:rPr>
          <w:rFonts w:ascii="Times New Roman" w:hAnsi="Times New Roman" w:cs="Times New Roman"/>
          <w:i/>
          <w:iCs/>
        </w:rPr>
        <w:t>running:</w:t>
      </w:r>
      <w:r w:rsidRPr="00032D6E">
        <w:rPr>
          <w:rFonts w:ascii="Times New Roman" w:hAnsi="Times New Roman" w:cs="Times New Roman"/>
        </w:rPr>
        <w:t xml:space="preserve"> </w:t>
      </w:r>
      <w:proofErr w:type="gramStart"/>
      <w:r w:rsidRPr="00032D6E">
        <w:rPr>
          <w:rFonts w:ascii="Times New Roman" w:hAnsi="Times New Roman" w:cs="Times New Roman"/>
        </w:rPr>
        <w:t>a</w:t>
      </w:r>
      <w:proofErr w:type="gramEnd"/>
      <w:r w:rsidRPr="00032D6E">
        <w:rPr>
          <w:rFonts w:ascii="Times New Roman" w:hAnsi="Times New Roman" w:cs="Times New Roman"/>
        </w:rPr>
        <w:t xml:space="preserve"> True</w:t>
      </w:r>
      <w:r w:rsidR="0047181A" w:rsidRPr="00032D6E">
        <w:rPr>
          <w:rFonts w:ascii="Times New Roman" w:hAnsi="Times New Roman" w:cs="Times New Roman"/>
        </w:rPr>
        <w:t>/</w:t>
      </w:r>
      <w:r w:rsidRPr="00032D6E">
        <w:rPr>
          <w:rFonts w:ascii="Times New Roman" w:hAnsi="Times New Roman" w:cs="Times New Roman"/>
        </w:rPr>
        <w:t>False statement that indicates whether the simulation is running or note.</w:t>
      </w:r>
    </w:p>
    <w:p w14:paraId="141DEB31" w14:textId="5AD47956" w:rsidR="0037223D" w:rsidRPr="00032D6E" w:rsidRDefault="0037223D" w:rsidP="0037223D">
      <w:pPr>
        <w:rPr>
          <w:rFonts w:ascii="Times New Roman" w:hAnsi="Times New Roman" w:cs="Times New Roman"/>
        </w:rPr>
      </w:pPr>
    </w:p>
    <w:p w14:paraId="243FBD79" w14:textId="77777777" w:rsidR="0037223D" w:rsidRPr="00032D6E" w:rsidRDefault="0037223D" w:rsidP="0037223D">
      <w:pPr>
        <w:rPr>
          <w:rFonts w:ascii="Times New Roman" w:hAnsi="Times New Roman" w:cs="Times New Roman"/>
          <w:i/>
          <w:iCs/>
        </w:rPr>
      </w:pPr>
    </w:p>
    <w:p w14:paraId="7AFD0099" w14:textId="2DBF794B" w:rsidR="006D3FD2" w:rsidRPr="00032D6E" w:rsidRDefault="0037223D">
      <w:pPr>
        <w:rPr>
          <w:rFonts w:ascii="Times New Roman" w:hAnsi="Times New Roman" w:cs="Times New Roman"/>
          <w:b/>
          <w:bCs/>
        </w:rPr>
      </w:pPr>
      <w:r w:rsidRPr="00032D6E">
        <w:rPr>
          <w:rFonts w:ascii="Times New Roman" w:hAnsi="Times New Roman" w:cs="Times New Roman"/>
          <w:b/>
          <w:bCs/>
        </w:rPr>
        <w:t>Processing Overview and Scheduling</w:t>
      </w:r>
    </w:p>
    <w:p w14:paraId="259CEB7E" w14:textId="100311ED" w:rsidR="0037223D" w:rsidRPr="00032D6E" w:rsidRDefault="0037223D">
      <w:pPr>
        <w:rPr>
          <w:rFonts w:ascii="Times New Roman" w:hAnsi="Times New Roman" w:cs="Times New Roman"/>
          <w:b/>
          <w:bCs/>
        </w:rPr>
      </w:pPr>
    </w:p>
    <w:p w14:paraId="1B13452C" w14:textId="2893780A" w:rsidR="00124064" w:rsidRPr="00032D6E" w:rsidRDefault="0037223D">
      <w:pPr>
        <w:rPr>
          <w:rFonts w:ascii="Times New Roman" w:hAnsi="Times New Roman" w:cs="Times New Roman"/>
        </w:rPr>
      </w:pPr>
      <w:r w:rsidRPr="00032D6E">
        <w:rPr>
          <w:rFonts w:ascii="Times New Roman" w:hAnsi="Times New Roman" w:cs="Times New Roman"/>
        </w:rPr>
        <w:t xml:space="preserve">During each time step </w:t>
      </w:r>
      <w:r w:rsidR="00AB4F2A" w:rsidRPr="00032D6E">
        <w:rPr>
          <w:rFonts w:ascii="Times New Roman" w:hAnsi="Times New Roman" w:cs="Times New Roman"/>
        </w:rPr>
        <w:t xml:space="preserve">the Primate agent will carry out a series of behaviors that a conditional on specific circumstances. </w:t>
      </w:r>
      <w:r w:rsidR="00FC6DE4">
        <w:rPr>
          <w:rFonts w:ascii="Times New Roman" w:hAnsi="Times New Roman" w:cs="Times New Roman"/>
        </w:rPr>
        <w:t>T</w:t>
      </w:r>
      <w:r w:rsidR="00AB4F2A" w:rsidRPr="00032D6E">
        <w:rPr>
          <w:rFonts w:ascii="Times New Roman" w:hAnsi="Times New Roman" w:cs="Times New Roman"/>
        </w:rPr>
        <w:t>he Primate will move by randomly choosing one of its neighboring grid cells to move into</w:t>
      </w:r>
      <w:r w:rsidR="00506519">
        <w:rPr>
          <w:rFonts w:ascii="Times New Roman" w:hAnsi="Times New Roman" w:cs="Times New Roman"/>
        </w:rPr>
        <w:t xml:space="preserve"> (</w:t>
      </w:r>
      <w:proofErr w:type="spellStart"/>
      <w:r w:rsidR="00506519">
        <w:rPr>
          <w:rFonts w:ascii="Times New Roman" w:hAnsi="Times New Roman" w:cs="Times New Roman"/>
        </w:rPr>
        <w:t>Submodel</w:t>
      </w:r>
      <w:proofErr w:type="spellEnd"/>
      <w:r w:rsidR="00506519">
        <w:rPr>
          <w:rFonts w:ascii="Times New Roman" w:hAnsi="Times New Roman" w:cs="Times New Roman"/>
        </w:rPr>
        <w:t xml:space="preserve"> move)</w:t>
      </w:r>
      <w:r w:rsidR="00AB4F2A" w:rsidRPr="00032D6E">
        <w:rPr>
          <w:rFonts w:ascii="Times New Roman" w:hAnsi="Times New Roman" w:cs="Times New Roman"/>
        </w:rPr>
        <w:t>.</w:t>
      </w:r>
      <w:r w:rsidR="00FC6DE4">
        <w:rPr>
          <w:rFonts w:ascii="Times New Roman" w:hAnsi="Times New Roman" w:cs="Times New Roman"/>
        </w:rPr>
        <w:t xml:space="preserve"> Then the Primate will execute the following behaviors. (1) T</w:t>
      </w:r>
      <w:r w:rsidR="00AB4F2A" w:rsidRPr="00032D6E">
        <w:rPr>
          <w:rFonts w:ascii="Times New Roman" w:hAnsi="Times New Roman" w:cs="Times New Roman"/>
        </w:rPr>
        <w:t xml:space="preserve">he Primate agent will check to see a </w:t>
      </w:r>
      <w:r w:rsidR="00AB4F2A" w:rsidRPr="00FC6DE4">
        <w:rPr>
          <w:rFonts w:ascii="Times New Roman" w:hAnsi="Times New Roman" w:cs="Times New Roman"/>
        </w:rPr>
        <w:t>Tree</w:t>
      </w:r>
      <w:r w:rsidR="00AB4F2A" w:rsidRPr="00032D6E">
        <w:rPr>
          <w:rFonts w:ascii="Times New Roman" w:hAnsi="Times New Roman" w:cs="Times New Roman"/>
        </w:rPr>
        <w:t xml:space="preserve"> exists within one of its neighboring grid-cells or the cell that it currently inhabits</w:t>
      </w:r>
      <w:r w:rsidR="00506519">
        <w:rPr>
          <w:rFonts w:ascii="Times New Roman" w:hAnsi="Times New Roman" w:cs="Times New Roman"/>
        </w:rPr>
        <w:t xml:space="preserve"> (</w:t>
      </w:r>
      <w:proofErr w:type="spellStart"/>
      <w:r w:rsidR="00506519">
        <w:rPr>
          <w:rFonts w:ascii="Times New Roman" w:hAnsi="Times New Roman" w:cs="Times New Roman"/>
        </w:rPr>
        <w:t>Submodel</w:t>
      </w:r>
      <w:proofErr w:type="spellEnd"/>
      <w:r w:rsidR="00506519">
        <w:rPr>
          <w:rFonts w:ascii="Times New Roman" w:hAnsi="Times New Roman" w:cs="Times New Roman"/>
        </w:rPr>
        <w:t xml:space="preserve"> </w:t>
      </w:r>
      <w:proofErr w:type="spellStart"/>
      <w:r w:rsidR="00506519">
        <w:rPr>
          <w:rFonts w:ascii="Times New Roman" w:hAnsi="Times New Roman" w:cs="Times New Roman"/>
        </w:rPr>
        <w:t>CheckForTree</w:t>
      </w:r>
      <w:proofErr w:type="spellEnd"/>
      <w:r w:rsidR="00506519">
        <w:rPr>
          <w:rFonts w:ascii="Times New Roman" w:hAnsi="Times New Roman" w:cs="Times New Roman"/>
        </w:rPr>
        <w:t>)</w:t>
      </w:r>
      <w:r w:rsidR="00AB4F2A" w:rsidRPr="00032D6E">
        <w:rPr>
          <w:rFonts w:ascii="Times New Roman" w:hAnsi="Times New Roman" w:cs="Times New Roman"/>
        </w:rPr>
        <w:t xml:space="preserve">. </w:t>
      </w:r>
      <w:r w:rsidR="00FC6DE4">
        <w:rPr>
          <w:rFonts w:ascii="Times New Roman" w:hAnsi="Times New Roman" w:cs="Times New Roman"/>
        </w:rPr>
        <w:t xml:space="preserve"> (2) </w:t>
      </w:r>
      <w:r w:rsidR="00AB4F2A" w:rsidRPr="00032D6E">
        <w:rPr>
          <w:rFonts w:ascii="Times New Roman" w:hAnsi="Times New Roman" w:cs="Times New Roman"/>
        </w:rPr>
        <w:t>If this is true, then the Primate will check to see if the if a Pounding Tool agent or a Source agent are within its search radius</w:t>
      </w:r>
      <w:r w:rsidR="00506519">
        <w:rPr>
          <w:rFonts w:ascii="Times New Roman" w:hAnsi="Times New Roman" w:cs="Times New Roman"/>
        </w:rPr>
        <w:t xml:space="preserve"> (</w:t>
      </w:r>
      <w:proofErr w:type="spellStart"/>
      <w:r w:rsidR="00506519">
        <w:rPr>
          <w:rFonts w:ascii="Times New Roman" w:hAnsi="Times New Roman" w:cs="Times New Roman"/>
        </w:rPr>
        <w:t>Submodel</w:t>
      </w:r>
      <w:proofErr w:type="spellEnd"/>
      <w:r w:rsidR="00506519">
        <w:rPr>
          <w:rFonts w:ascii="Times New Roman" w:hAnsi="Times New Roman" w:cs="Times New Roman"/>
        </w:rPr>
        <w:t xml:space="preserve"> </w:t>
      </w:r>
      <w:proofErr w:type="spellStart"/>
      <w:r w:rsidR="00506519">
        <w:rPr>
          <w:rFonts w:ascii="Times New Roman" w:hAnsi="Times New Roman" w:cs="Times New Roman"/>
        </w:rPr>
        <w:t>CheckForStone</w:t>
      </w:r>
      <w:proofErr w:type="spellEnd"/>
      <w:r w:rsidR="00506519">
        <w:rPr>
          <w:rFonts w:ascii="Times New Roman" w:hAnsi="Times New Roman" w:cs="Times New Roman"/>
        </w:rPr>
        <w:t>)</w:t>
      </w:r>
      <w:r w:rsidR="00AB4F2A" w:rsidRPr="00032D6E">
        <w:rPr>
          <w:rFonts w:ascii="Times New Roman" w:hAnsi="Times New Roman" w:cs="Times New Roman"/>
        </w:rPr>
        <w:t xml:space="preserve">. </w:t>
      </w:r>
      <w:r w:rsidR="00FC6DE4">
        <w:rPr>
          <w:rFonts w:ascii="Times New Roman" w:hAnsi="Times New Roman" w:cs="Times New Roman"/>
        </w:rPr>
        <w:t xml:space="preserve"> (3) </w:t>
      </w:r>
      <w:r w:rsidR="00AB4F2A" w:rsidRPr="00032D6E">
        <w:rPr>
          <w:rFonts w:ascii="Times New Roman" w:hAnsi="Times New Roman" w:cs="Times New Roman"/>
        </w:rPr>
        <w:t>If</w:t>
      </w:r>
      <w:r w:rsidR="00FC6DE4">
        <w:rPr>
          <w:rFonts w:ascii="Times New Roman" w:hAnsi="Times New Roman" w:cs="Times New Roman"/>
        </w:rPr>
        <w:t xml:space="preserve"> a Pounding Tool or Source exists within the search radius</w:t>
      </w:r>
      <w:r w:rsidR="00AB4F2A" w:rsidRPr="00032D6E">
        <w:rPr>
          <w:rFonts w:ascii="Times New Roman" w:hAnsi="Times New Roman" w:cs="Times New Roman"/>
        </w:rPr>
        <w:t>,</w:t>
      </w:r>
      <w:r w:rsidR="00506519">
        <w:rPr>
          <w:rFonts w:ascii="Times New Roman" w:hAnsi="Times New Roman" w:cs="Times New Roman"/>
        </w:rPr>
        <w:t xml:space="preserve"> </w:t>
      </w:r>
      <w:r w:rsidR="00AB4F2A" w:rsidRPr="00032D6E">
        <w:rPr>
          <w:rFonts w:ascii="Times New Roman" w:hAnsi="Times New Roman" w:cs="Times New Roman"/>
        </w:rPr>
        <w:t xml:space="preserve">the agent will </w:t>
      </w:r>
      <w:r w:rsidR="00EF20C8" w:rsidRPr="00032D6E">
        <w:rPr>
          <w:rFonts w:ascii="Times New Roman" w:hAnsi="Times New Roman" w:cs="Times New Roman"/>
        </w:rPr>
        <w:t>move this stone to one of the neighboring grid-cells of the Tree or the location of the tree itself</w:t>
      </w:r>
      <w:r w:rsidR="00124064" w:rsidRPr="00032D6E">
        <w:rPr>
          <w:rFonts w:ascii="Times New Roman" w:hAnsi="Times New Roman" w:cs="Times New Roman"/>
        </w:rPr>
        <w:t xml:space="preserve"> to use the tool</w:t>
      </w:r>
      <w:r w:rsidR="00506519">
        <w:rPr>
          <w:rFonts w:ascii="Times New Roman" w:hAnsi="Times New Roman" w:cs="Times New Roman"/>
        </w:rPr>
        <w:t xml:space="preserve"> (</w:t>
      </w:r>
      <w:proofErr w:type="spellStart"/>
      <w:r w:rsidR="00506519">
        <w:rPr>
          <w:rFonts w:ascii="Times New Roman" w:hAnsi="Times New Roman" w:cs="Times New Roman"/>
        </w:rPr>
        <w:t>Submodels</w:t>
      </w:r>
      <w:proofErr w:type="spellEnd"/>
      <w:r w:rsidR="00506519">
        <w:rPr>
          <w:rFonts w:ascii="Times New Roman" w:hAnsi="Times New Roman" w:cs="Times New Roman"/>
        </w:rPr>
        <w:t xml:space="preserve"> </w:t>
      </w:r>
      <w:proofErr w:type="spellStart"/>
      <w:r w:rsidR="00506519">
        <w:rPr>
          <w:rFonts w:ascii="Times New Roman" w:hAnsi="Times New Roman" w:cs="Times New Roman"/>
        </w:rPr>
        <w:t>SelectStone</w:t>
      </w:r>
      <w:proofErr w:type="spellEnd"/>
      <w:r w:rsidR="00506519">
        <w:rPr>
          <w:rFonts w:ascii="Times New Roman" w:hAnsi="Times New Roman" w:cs="Times New Roman"/>
        </w:rPr>
        <w:t xml:space="preserve">, </w:t>
      </w:r>
      <w:proofErr w:type="spellStart"/>
      <w:r w:rsidR="00506519">
        <w:rPr>
          <w:rFonts w:ascii="Times New Roman" w:hAnsi="Times New Roman" w:cs="Times New Roman"/>
        </w:rPr>
        <w:t>UseStone</w:t>
      </w:r>
      <w:proofErr w:type="spellEnd"/>
      <w:r w:rsidR="00506519">
        <w:rPr>
          <w:rFonts w:ascii="Times New Roman" w:hAnsi="Times New Roman" w:cs="Times New Roman"/>
        </w:rPr>
        <w:t>)</w:t>
      </w:r>
      <w:r w:rsidR="00EF20C8" w:rsidRPr="00032D6E">
        <w:rPr>
          <w:rFonts w:ascii="Times New Roman" w:hAnsi="Times New Roman" w:cs="Times New Roman"/>
        </w:rPr>
        <w:t xml:space="preserve">. </w:t>
      </w:r>
      <w:r w:rsidR="00506519">
        <w:rPr>
          <w:rFonts w:ascii="Times New Roman" w:hAnsi="Times New Roman" w:cs="Times New Roman"/>
        </w:rPr>
        <w:t xml:space="preserve">(4) </w:t>
      </w:r>
      <w:r w:rsidR="00EF20C8" w:rsidRPr="00032D6E">
        <w:rPr>
          <w:rFonts w:ascii="Times New Roman" w:hAnsi="Times New Roman" w:cs="Times New Roman"/>
        </w:rPr>
        <w:t xml:space="preserve">Pounding Tool </w:t>
      </w:r>
      <w:r w:rsidR="00124064" w:rsidRPr="00032D6E">
        <w:rPr>
          <w:rFonts w:ascii="Times New Roman" w:hAnsi="Times New Roman" w:cs="Times New Roman"/>
        </w:rPr>
        <w:t>attributes are then modified as a result of its use</w:t>
      </w:r>
      <w:r w:rsidR="00506519">
        <w:rPr>
          <w:rFonts w:ascii="Times New Roman" w:hAnsi="Times New Roman" w:cs="Times New Roman"/>
        </w:rPr>
        <w:t xml:space="preserve"> (</w:t>
      </w:r>
      <w:proofErr w:type="spellStart"/>
      <w:r w:rsidR="00506519">
        <w:rPr>
          <w:rFonts w:ascii="Times New Roman" w:hAnsi="Times New Roman" w:cs="Times New Roman"/>
        </w:rPr>
        <w:t>Submodel</w:t>
      </w:r>
      <w:proofErr w:type="spellEnd"/>
      <w:r w:rsidR="00506519">
        <w:rPr>
          <w:rFonts w:ascii="Times New Roman" w:hAnsi="Times New Roman" w:cs="Times New Roman"/>
        </w:rPr>
        <w:t xml:space="preserve"> </w:t>
      </w:r>
      <w:proofErr w:type="spellStart"/>
      <w:r w:rsidR="00506519">
        <w:rPr>
          <w:rFonts w:ascii="Times New Roman" w:hAnsi="Times New Roman" w:cs="Times New Roman"/>
        </w:rPr>
        <w:t>BreakStone</w:t>
      </w:r>
      <w:proofErr w:type="spellEnd"/>
      <w:r w:rsidR="00506519">
        <w:rPr>
          <w:rFonts w:ascii="Times New Roman" w:hAnsi="Times New Roman" w:cs="Times New Roman"/>
        </w:rPr>
        <w:t>)</w:t>
      </w:r>
      <w:r w:rsidR="00124064" w:rsidRPr="00032D6E">
        <w:rPr>
          <w:rFonts w:ascii="Times New Roman" w:hAnsi="Times New Roman" w:cs="Times New Roman"/>
        </w:rPr>
        <w:t>.</w:t>
      </w:r>
      <w:r w:rsidR="00031C86" w:rsidRPr="00032D6E">
        <w:rPr>
          <w:rFonts w:ascii="Times New Roman" w:hAnsi="Times New Roman" w:cs="Times New Roman"/>
        </w:rPr>
        <w:t xml:space="preserve"> If a Pounding Tool’s size drops below 2000 as a result of repeated </w:t>
      </w:r>
      <w:r w:rsidR="00FC6DE4" w:rsidRPr="00032D6E">
        <w:rPr>
          <w:rFonts w:ascii="Times New Roman" w:hAnsi="Times New Roman" w:cs="Times New Roman"/>
        </w:rPr>
        <w:t>uses,</w:t>
      </w:r>
      <w:r w:rsidR="00031C86" w:rsidRPr="00032D6E">
        <w:rPr>
          <w:rFonts w:ascii="Times New Roman" w:hAnsi="Times New Roman" w:cs="Times New Roman"/>
        </w:rPr>
        <w:t xml:space="preserve"> then Pounding Tool attribute active is set to False.</w:t>
      </w:r>
      <w:r w:rsidR="00124064" w:rsidRPr="00032D6E">
        <w:rPr>
          <w:rFonts w:ascii="Times New Roman" w:hAnsi="Times New Roman" w:cs="Times New Roman"/>
        </w:rPr>
        <w:t xml:space="preserve"> If the global parameter </w:t>
      </w:r>
      <w:proofErr w:type="spellStart"/>
      <w:r w:rsidR="00124064" w:rsidRPr="00506519">
        <w:rPr>
          <w:rFonts w:ascii="Times New Roman" w:hAnsi="Times New Roman" w:cs="Times New Roman"/>
          <w:i/>
          <w:iCs/>
        </w:rPr>
        <w:t>treesdie</w:t>
      </w:r>
      <w:proofErr w:type="spellEnd"/>
      <w:r w:rsidR="00124064" w:rsidRPr="00032D6E">
        <w:rPr>
          <w:rFonts w:ascii="Times New Roman" w:hAnsi="Times New Roman" w:cs="Times New Roman"/>
        </w:rPr>
        <w:t xml:space="preserve"> has been set to </w:t>
      </w:r>
      <w:proofErr w:type="gramStart"/>
      <w:r w:rsidR="00506519">
        <w:rPr>
          <w:rFonts w:ascii="Times New Roman" w:hAnsi="Times New Roman" w:cs="Times New Roman"/>
        </w:rPr>
        <w:t>T</w:t>
      </w:r>
      <w:r w:rsidR="00124064" w:rsidRPr="00032D6E">
        <w:rPr>
          <w:rFonts w:ascii="Times New Roman" w:hAnsi="Times New Roman" w:cs="Times New Roman"/>
        </w:rPr>
        <w:t>rue</w:t>
      </w:r>
      <w:proofErr w:type="gramEnd"/>
      <w:r w:rsidR="00124064" w:rsidRPr="00032D6E">
        <w:rPr>
          <w:rFonts w:ascii="Times New Roman" w:hAnsi="Times New Roman" w:cs="Times New Roman"/>
        </w:rPr>
        <w:t xml:space="preserve"> then Trees will increase their age by a unit of 1. If a Tree reaches an age of 10000, then it is removed from the grid space and a new tree with an age of 0 will be added at a different location. The model finishes once the maximum number of time steps has been reached. At this point the global parameter </w:t>
      </w:r>
      <w:r w:rsidR="00124064" w:rsidRPr="00032D6E">
        <w:rPr>
          <w:rFonts w:ascii="Times New Roman" w:hAnsi="Times New Roman" w:cs="Times New Roman"/>
          <w:i/>
          <w:iCs/>
        </w:rPr>
        <w:t xml:space="preserve">running </w:t>
      </w:r>
      <w:r w:rsidR="00124064" w:rsidRPr="00032D6E">
        <w:rPr>
          <w:rFonts w:ascii="Times New Roman" w:hAnsi="Times New Roman" w:cs="Times New Roman"/>
        </w:rPr>
        <w:t xml:space="preserve">is set to false and the attributes of the model are exported as an SQL database. Subsequent analysis of the model output is carried out in R. </w:t>
      </w:r>
    </w:p>
    <w:p w14:paraId="45EA65D0" w14:textId="77777777" w:rsidR="00124064" w:rsidRPr="00032D6E" w:rsidRDefault="00124064">
      <w:pPr>
        <w:rPr>
          <w:rFonts w:ascii="Times New Roman" w:hAnsi="Times New Roman" w:cs="Times New Roman"/>
        </w:rPr>
      </w:pPr>
    </w:p>
    <w:p w14:paraId="509F25BD" w14:textId="77777777" w:rsidR="00124064" w:rsidRPr="00032D6E" w:rsidRDefault="00124064">
      <w:pPr>
        <w:rPr>
          <w:rFonts w:ascii="Times New Roman" w:hAnsi="Times New Roman" w:cs="Times New Roman"/>
          <w:b/>
          <w:bCs/>
        </w:rPr>
      </w:pPr>
      <w:r w:rsidRPr="00032D6E">
        <w:rPr>
          <w:rFonts w:ascii="Times New Roman" w:hAnsi="Times New Roman" w:cs="Times New Roman"/>
          <w:b/>
          <w:bCs/>
        </w:rPr>
        <w:t>Design Concepts</w:t>
      </w:r>
    </w:p>
    <w:p w14:paraId="7BB40B3D" w14:textId="77777777" w:rsidR="00124064" w:rsidRPr="00032D6E" w:rsidRDefault="00124064">
      <w:pPr>
        <w:rPr>
          <w:rFonts w:ascii="Times New Roman" w:hAnsi="Times New Roman" w:cs="Times New Roman"/>
          <w:b/>
          <w:bCs/>
        </w:rPr>
      </w:pPr>
    </w:p>
    <w:p w14:paraId="7E93DCEC" w14:textId="6A1B7C75" w:rsidR="00031C86" w:rsidRPr="00032D6E" w:rsidRDefault="00031C86">
      <w:pPr>
        <w:rPr>
          <w:rFonts w:ascii="Times New Roman" w:hAnsi="Times New Roman" w:cs="Times New Roman"/>
        </w:rPr>
      </w:pPr>
      <w:r w:rsidRPr="00032D6E">
        <w:rPr>
          <w:rFonts w:ascii="Times New Roman" w:hAnsi="Times New Roman" w:cs="Times New Roman"/>
          <w:u w:val="single"/>
        </w:rPr>
        <w:t>Emergence</w:t>
      </w:r>
      <w:r w:rsidR="00124064" w:rsidRPr="00032D6E">
        <w:rPr>
          <w:rFonts w:ascii="Times New Roman" w:hAnsi="Times New Roman" w:cs="Times New Roman"/>
        </w:rPr>
        <w:t xml:space="preserve"> </w:t>
      </w:r>
    </w:p>
    <w:p w14:paraId="3B82716A" w14:textId="77777777" w:rsidR="00031C86" w:rsidRPr="00032D6E" w:rsidRDefault="00031C86">
      <w:pPr>
        <w:rPr>
          <w:rFonts w:ascii="Times New Roman" w:hAnsi="Times New Roman" w:cs="Times New Roman"/>
        </w:rPr>
      </w:pPr>
    </w:p>
    <w:p w14:paraId="22F48593" w14:textId="1E3F71E7" w:rsidR="0047181A" w:rsidRPr="00032D6E" w:rsidRDefault="00031C86">
      <w:pPr>
        <w:rPr>
          <w:rFonts w:ascii="Times New Roman" w:hAnsi="Times New Roman" w:cs="Times New Roman"/>
        </w:rPr>
      </w:pPr>
      <w:r w:rsidRPr="00032D6E">
        <w:rPr>
          <w:rFonts w:ascii="Times New Roman" w:hAnsi="Times New Roman" w:cs="Times New Roman"/>
        </w:rPr>
        <w:tab/>
        <w:t>The landscape scale point patterns of Pounding Tools emerge from the</w:t>
      </w:r>
      <w:r w:rsidR="00A67D76">
        <w:rPr>
          <w:rFonts w:ascii="Times New Roman" w:hAnsi="Times New Roman" w:cs="Times New Roman"/>
        </w:rPr>
        <w:t>ir</w:t>
      </w:r>
      <w:r w:rsidR="003541EB" w:rsidRPr="00032D6E">
        <w:rPr>
          <w:rFonts w:ascii="Times New Roman" w:hAnsi="Times New Roman" w:cs="Times New Roman"/>
        </w:rPr>
        <w:t xml:space="preserve"> repeated movement of Pounding Tools over time. Despite the fact that Pounding Tools never move more than 5 grid-cells at a time (see stochasticity), it is expected that Pounding Tools will move from the sources where they originate distances greater than 5-grid cells. It is expected that this </w:t>
      </w:r>
      <w:r w:rsidR="00A67D76" w:rsidRPr="00032D6E">
        <w:rPr>
          <w:rFonts w:ascii="Times New Roman" w:hAnsi="Times New Roman" w:cs="Times New Roman"/>
        </w:rPr>
        <w:t>type of</w:t>
      </w:r>
      <w:r w:rsidR="003541EB" w:rsidRPr="00032D6E">
        <w:rPr>
          <w:rFonts w:ascii="Times New Roman" w:hAnsi="Times New Roman" w:cs="Times New Roman"/>
        </w:rPr>
        <w:t xml:space="preserve"> movement will also produce a special type of clustered point pattern where the number of pounding tools found in any given grid-cell will decrease as the as the distance to the nearest source </w:t>
      </w:r>
      <w:r w:rsidR="0047181A" w:rsidRPr="00032D6E">
        <w:rPr>
          <w:rFonts w:ascii="Times New Roman" w:hAnsi="Times New Roman" w:cs="Times New Roman"/>
        </w:rPr>
        <w:t>increases.</w:t>
      </w:r>
      <w:r w:rsidR="003904FB" w:rsidRPr="00032D6E">
        <w:rPr>
          <w:rFonts w:ascii="Times New Roman" w:hAnsi="Times New Roman" w:cs="Times New Roman"/>
        </w:rPr>
        <w:t xml:space="preserve"> </w:t>
      </w:r>
      <w:r w:rsidR="0047181A" w:rsidRPr="00032D6E">
        <w:rPr>
          <w:rFonts w:ascii="Times New Roman" w:hAnsi="Times New Roman" w:cs="Times New Roman"/>
        </w:rPr>
        <w:t>Pounding Tool movement also affects how various Pounding Tool attributes are partitioned across space. Under this pattern of movement, the size of the Pounding Tool</w:t>
      </w:r>
      <w:r w:rsidR="003904FB" w:rsidRPr="00032D6E">
        <w:rPr>
          <w:rFonts w:ascii="Times New Roman" w:hAnsi="Times New Roman" w:cs="Times New Roman"/>
        </w:rPr>
        <w:t xml:space="preserve"> attributes </w:t>
      </w:r>
      <w:proofErr w:type="spellStart"/>
      <w:r w:rsidR="003904FB" w:rsidRPr="00032D6E">
        <w:rPr>
          <w:rFonts w:ascii="Times New Roman" w:hAnsi="Times New Roman" w:cs="Times New Roman"/>
          <w:i/>
          <w:iCs/>
        </w:rPr>
        <w:t>tool_size</w:t>
      </w:r>
      <w:proofErr w:type="spellEnd"/>
      <w:r w:rsidR="003904FB" w:rsidRPr="00032D6E">
        <w:rPr>
          <w:rFonts w:ascii="Times New Roman" w:hAnsi="Times New Roman" w:cs="Times New Roman"/>
          <w:i/>
          <w:iCs/>
        </w:rPr>
        <w:t xml:space="preserve"> </w:t>
      </w:r>
      <w:r w:rsidR="003904FB" w:rsidRPr="00032D6E">
        <w:rPr>
          <w:rFonts w:ascii="Times New Roman" w:hAnsi="Times New Roman" w:cs="Times New Roman"/>
        </w:rPr>
        <w:t xml:space="preserve">will decrease, and </w:t>
      </w:r>
      <w:proofErr w:type="spellStart"/>
      <w:r w:rsidR="003904FB" w:rsidRPr="00032D6E">
        <w:rPr>
          <w:rFonts w:ascii="Times New Roman" w:hAnsi="Times New Roman" w:cs="Times New Roman"/>
          <w:i/>
          <w:iCs/>
        </w:rPr>
        <w:t>n_uses</w:t>
      </w:r>
      <w:proofErr w:type="spellEnd"/>
      <w:r w:rsidR="0047181A" w:rsidRPr="00032D6E">
        <w:rPr>
          <w:rFonts w:ascii="Times New Roman" w:hAnsi="Times New Roman" w:cs="Times New Roman"/>
        </w:rPr>
        <w:t xml:space="preserve"> will </w:t>
      </w:r>
      <w:r w:rsidR="003904FB" w:rsidRPr="00032D6E">
        <w:rPr>
          <w:rFonts w:ascii="Times New Roman" w:hAnsi="Times New Roman" w:cs="Times New Roman"/>
        </w:rPr>
        <w:t xml:space="preserve">increase </w:t>
      </w:r>
      <w:r w:rsidR="0047181A" w:rsidRPr="00032D6E">
        <w:rPr>
          <w:rFonts w:ascii="Times New Roman" w:hAnsi="Times New Roman" w:cs="Times New Roman"/>
        </w:rPr>
        <w:t>as</w:t>
      </w:r>
      <w:r w:rsidR="003904FB" w:rsidRPr="00032D6E">
        <w:rPr>
          <w:rFonts w:ascii="Times New Roman" w:hAnsi="Times New Roman" w:cs="Times New Roman"/>
        </w:rPr>
        <w:t xml:space="preserve"> the</w:t>
      </w:r>
      <w:r w:rsidR="0047181A" w:rsidRPr="00032D6E">
        <w:rPr>
          <w:rFonts w:ascii="Times New Roman" w:hAnsi="Times New Roman" w:cs="Times New Roman"/>
        </w:rPr>
        <w:t xml:space="preserve"> distance to it source increases.</w:t>
      </w:r>
    </w:p>
    <w:p w14:paraId="2FACFE98" w14:textId="1AAFE3B0" w:rsidR="003904FB" w:rsidRPr="00032D6E" w:rsidRDefault="003904FB">
      <w:pPr>
        <w:rPr>
          <w:rFonts w:ascii="Times New Roman" w:hAnsi="Times New Roman" w:cs="Times New Roman"/>
        </w:rPr>
      </w:pPr>
    </w:p>
    <w:p w14:paraId="68BEA1F0" w14:textId="1692C450" w:rsidR="003904FB" w:rsidRPr="00032D6E" w:rsidRDefault="003904FB">
      <w:pPr>
        <w:rPr>
          <w:rFonts w:ascii="Times New Roman" w:hAnsi="Times New Roman" w:cs="Times New Roman"/>
          <w:u w:val="single"/>
        </w:rPr>
      </w:pPr>
      <w:r w:rsidRPr="00032D6E">
        <w:rPr>
          <w:rFonts w:ascii="Times New Roman" w:hAnsi="Times New Roman" w:cs="Times New Roman"/>
          <w:u w:val="single"/>
        </w:rPr>
        <w:t>Stochasticity</w:t>
      </w:r>
    </w:p>
    <w:p w14:paraId="2636170C" w14:textId="17576234" w:rsidR="003904FB" w:rsidRPr="00032D6E" w:rsidRDefault="003904FB">
      <w:pPr>
        <w:rPr>
          <w:rFonts w:ascii="Times New Roman" w:hAnsi="Times New Roman" w:cs="Times New Roman"/>
          <w:u w:val="single"/>
        </w:rPr>
      </w:pPr>
    </w:p>
    <w:p w14:paraId="0E5F1A18" w14:textId="0A4E216C" w:rsidR="003904FB" w:rsidRPr="00032D6E" w:rsidRDefault="003904FB">
      <w:pPr>
        <w:rPr>
          <w:rFonts w:ascii="Times New Roman" w:hAnsi="Times New Roman" w:cs="Times New Roman"/>
        </w:rPr>
      </w:pPr>
      <w:r w:rsidRPr="00032D6E">
        <w:rPr>
          <w:rFonts w:ascii="Times New Roman" w:hAnsi="Times New Roman" w:cs="Times New Roman"/>
        </w:rPr>
        <w:lastRenderedPageBreak/>
        <w:tab/>
        <w:t xml:space="preserve">Stochasticity can be found in many places throughout the initialization and implementation of the model. During initialization, the locations of sources, trees and the starting locations of Primate agents are chosen at </w:t>
      </w:r>
      <w:r w:rsidR="00002CC7" w:rsidRPr="00032D6E">
        <w:rPr>
          <w:rFonts w:ascii="Times New Roman" w:hAnsi="Times New Roman" w:cs="Times New Roman"/>
        </w:rPr>
        <w:t>random.</w:t>
      </w:r>
      <w:r w:rsidR="00FE6D12">
        <w:rPr>
          <w:rFonts w:ascii="Times New Roman" w:hAnsi="Times New Roman" w:cs="Times New Roman"/>
        </w:rPr>
        <w:t xml:space="preserve"> In addition, each source is randomly assigned an </w:t>
      </w:r>
      <w:proofErr w:type="spellStart"/>
      <w:r w:rsidR="00FE6D12" w:rsidRPr="00FE6D12">
        <w:rPr>
          <w:rFonts w:ascii="Times New Roman" w:hAnsi="Times New Roman" w:cs="Times New Roman"/>
          <w:i/>
          <w:iCs/>
        </w:rPr>
        <w:t>rm_quality</w:t>
      </w:r>
      <w:proofErr w:type="spellEnd"/>
      <w:r w:rsidR="00FE6D12">
        <w:rPr>
          <w:rFonts w:ascii="Times New Roman" w:hAnsi="Times New Roman" w:cs="Times New Roman"/>
        </w:rPr>
        <w:t xml:space="preserve"> value of 0, 25, 50, or 75. If the global parameter </w:t>
      </w:r>
      <w:proofErr w:type="spellStart"/>
      <w:r w:rsidR="00FE6D12">
        <w:rPr>
          <w:rFonts w:ascii="Times New Roman" w:hAnsi="Times New Roman" w:cs="Times New Roman"/>
          <w:i/>
          <w:iCs/>
        </w:rPr>
        <w:t>treesdie</w:t>
      </w:r>
      <w:proofErr w:type="spellEnd"/>
      <w:r w:rsidR="00FE6D12">
        <w:rPr>
          <w:rFonts w:ascii="Times New Roman" w:hAnsi="Times New Roman" w:cs="Times New Roman"/>
          <w:i/>
          <w:iCs/>
        </w:rPr>
        <w:t xml:space="preserve"> </w:t>
      </w:r>
      <w:r w:rsidR="00FE6D12">
        <w:rPr>
          <w:rFonts w:ascii="Times New Roman" w:hAnsi="Times New Roman" w:cs="Times New Roman"/>
        </w:rPr>
        <w:t xml:space="preserve">is set to True then the </w:t>
      </w:r>
      <w:r w:rsidR="00FE6D12">
        <w:rPr>
          <w:rFonts w:ascii="Times New Roman" w:hAnsi="Times New Roman" w:cs="Times New Roman"/>
          <w:i/>
          <w:iCs/>
        </w:rPr>
        <w:t xml:space="preserve">age </w:t>
      </w:r>
      <w:r w:rsidR="00FE6D12">
        <w:rPr>
          <w:rFonts w:ascii="Times New Roman" w:hAnsi="Times New Roman" w:cs="Times New Roman"/>
        </w:rPr>
        <w:t>attribute for each Tree is assigned a random value between 1 and 10000. During</w:t>
      </w:r>
      <w:r w:rsidR="006E5047" w:rsidRPr="00032D6E">
        <w:rPr>
          <w:rFonts w:ascii="Times New Roman" w:hAnsi="Times New Roman" w:cs="Times New Roman"/>
        </w:rPr>
        <w:t xml:space="preserve"> </w:t>
      </w:r>
      <w:r w:rsidR="00FE6D12">
        <w:rPr>
          <w:rFonts w:ascii="Times New Roman" w:hAnsi="Times New Roman" w:cs="Times New Roman"/>
        </w:rPr>
        <w:t>e</w:t>
      </w:r>
      <w:r w:rsidR="006E5047" w:rsidRPr="00032D6E">
        <w:rPr>
          <w:rFonts w:ascii="Times New Roman" w:hAnsi="Times New Roman" w:cs="Times New Roman"/>
        </w:rPr>
        <w:t xml:space="preserve">ach timestep, </w:t>
      </w:r>
      <w:r w:rsidR="00A67D76">
        <w:rPr>
          <w:rFonts w:ascii="Times New Roman" w:hAnsi="Times New Roman" w:cs="Times New Roman"/>
        </w:rPr>
        <w:t>p</w:t>
      </w:r>
      <w:r w:rsidR="006E5047" w:rsidRPr="00032D6E">
        <w:rPr>
          <w:rFonts w:ascii="Times New Roman" w:hAnsi="Times New Roman" w:cs="Times New Roman"/>
        </w:rPr>
        <w:t xml:space="preserve">rimate agents randomly choose one of the neighboring grid-cells to move into. </w:t>
      </w:r>
      <w:r w:rsidR="00002CC7" w:rsidRPr="00032D6E">
        <w:rPr>
          <w:rFonts w:ascii="Times New Roman" w:hAnsi="Times New Roman" w:cs="Times New Roman"/>
        </w:rPr>
        <w:t xml:space="preserve">The decision of which of the 9 grid-cells (the location of the tree and its neighbors) is </w:t>
      </w:r>
      <w:r w:rsidR="006E5047" w:rsidRPr="00032D6E">
        <w:rPr>
          <w:rFonts w:ascii="Times New Roman" w:hAnsi="Times New Roman" w:cs="Times New Roman"/>
        </w:rPr>
        <w:t>chosen</w:t>
      </w:r>
      <w:r w:rsidR="00002CC7" w:rsidRPr="00032D6E">
        <w:rPr>
          <w:rFonts w:ascii="Times New Roman" w:hAnsi="Times New Roman" w:cs="Times New Roman"/>
        </w:rPr>
        <w:t xml:space="preserve"> at random (See </w:t>
      </w:r>
      <w:proofErr w:type="spellStart"/>
      <w:r w:rsidR="00002CC7" w:rsidRPr="00032D6E">
        <w:rPr>
          <w:rFonts w:ascii="Times New Roman" w:hAnsi="Times New Roman" w:cs="Times New Roman"/>
        </w:rPr>
        <w:t>UseStone</w:t>
      </w:r>
      <w:proofErr w:type="spellEnd"/>
      <w:r w:rsidR="00002CC7" w:rsidRPr="00032D6E">
        <w:rPr>
          <w:rFonts w:ascii="Times New Roman" w:hAnsi="Times New Roman" w:cs="Times New Roman"/>
        </w:rPr>
        <w:t xml:space="preserve"> </w:t>
      </w:r>
      <w:proofErr w:type="spellStart"/>
      <w:r w:rsidR="00002CC7" w:rsidRPr="00032D6E">
        <w:rPr>
          <w:rFonts w:ascii="Times New Roman" w:hAnsi="Times New Roman" w:cs="Times New Roman"/>
        </w:rPr>
        <w:t>submodel</w:t>
      </w:r>
      <w:proofErr w:type="spellEnd"/>
      <w:r w:rsidR="00002CC7" w:rsidRPr="00032D6E">
        <w:rPr>
          <w:rFonts w:ascii="Times New Roman" w:hAnsi="Times New Roman" w:cs="Times New Roman"/>
        </w:rPr>
        <w:t xml:space="preserve">). When the </w:t>
      </w:r>
      <w:proofErr w:type="spellStart"/>
      <w:r w:rsidR="00002CC7" w:rsidRPr="00032D6E">
        <w:rPr>
          <w:rFonts w:ascii="Times New Roman" w:hAnsi="Times New Roman" w:cs="Times New Roman"/>
        </w:rPr>
        <w:t>gobal</w:t>
      </w:r>
      <w:proofErr w:type="spellEnd"/>
      <w:r w:rsidR="00002CC7" w:rsidRPr="00032D6E">
        <w:rPr>
          <w:rFonts w:ascii="Times New Roman" w:hAnsi="Times New Roman" w:cs="Times New Roman"/>
        </w:rPr>
        <w:t xml:space="preserve"> parameter </w:t>
      </w:r>
      <w:proofErr w:type="spellStart"/>
      <w:r w:rsidR="00002CC7" w:rsidRPr="00032D6E">
        <w:rPr>
          <w:rFonts w:ascii="Times New Roman" w:hAnsi="Times New Roman" w:cs="Times New Roman"/>
          <w:i/>
          <w:iCs/>
        </w:rPr>
        <w:t>Treesdie</w:t>
      </w:r>
      <w:proofErr w:type="spellEnd"/>
      <w:r w:rsidR="00002CC7" w:rsidRPr="00032D6E">
        <w:rPr>
          <w:rFonts w:ascii="Times New Roman" w:hAnsi="Times New Roman" w:cs="Times New Roman"/>
          <w:i/>
          <w:iCs/>
        </w:rPr>
        <w:t xml:space="preserve"> </w:t>
      </w:r>
      <w:r w:rsidR="00002CC7" w:rsidRPr="00032D6E">
        <w:rPr>
          <w:rFonts w:ascii="Times New Roman" w:hAnsi="Times New Roman" w:cs="Times New Roman"/>
        </w:rPr>
        <w:t xml:space="preserve">is set to </w:t>
      </w:r>
      <w:r w:rsidR="00A67D76">
        <w:rPr>
          <w:rFonts w:ascii="Times New Roman" w:hAnsi="Times New Roman" w:cs="Times New Roman"/>
        </w:rPr>
        <w:t>t</w:t>
      </w:r>
      <w:r w:rsidR="006E5047" w:rsidRPr="00032D6E">
        <w:rPr>
          <w:rFonts w:ascii="Times New Roman" w:hAnsi="Times New Roman" w:cs="Times New Roman"/>
        </w:rPr>
        <w:t xml:space="preserve">rue, locations of new trees added to the model are </w:t>
      </w:r>
      <w:r w:rsidR="00A67D76" w:rsidRPr="00032D6E">
        <w:rPr>
          <w:rFonts w:ascii="Times New Roman" w:hAnsi="Times New Roman" w:cs="Times New Roman"/>
        </w:rPr>
        <w:t>chosen</w:t>
      </w:r>
      <w:r w:rsidR="006E5047" w:rsidRPr="00032D6E">
        <w:rPr>
          <w:rFonts w:ascii="Times New Roman" w:hAnsi="Times New Roman" w:cs="Times New Roman"/>
        </w:rPr>
        <w:t xml:space="preserve"> at random (See age die grow </w:t>
      </w:r>
      <w:proofErr w:type="spellStart"/>
      <w:r w:rsidR="006E5047" w:rsidRPr="00032D6E">
        <w:rPr>
          <w:rFonts w:ascii="Times New Roman" w:hAnsi="Times New Roman" w:cs="Times New Roman"/>
        </w:rPr>
        <w:t>submodel</w:t>
      </w:r>
      <w:proofErr w:type="spellEnd"/>
      <w:r w:rsidR="006E5047" w:rsidRPr="00032D6E">
        <w:rPr>
          <w:rFonts w:ascii="Times New Roman" w:hAnsi="Times New Roman" w:cs="Times New Roman"/>
        </w:rPr>
        <w:t xml:space="preserve">). Stochasticity is also observed in the </w:t>
      </w:r>
      <w:r w:rsidR="00A67D76" w:rsidRPr="00032D6E">
        <w:rPr>
          <w:rFonts w:ascii="Times New Roman" w:hAnsi="Times New Roman" w:cs="Times New Roman"/>
        </w:rPr>
        <w:t>calculation</w:t>
      </w:r>
      <w:r w:rsidR="006E5047" w:rsidRPr="00032D6E">
        <w:rPr>
          <w:rFonts w:ascii="Times New Roman" w:hAnsi="Times New Roman" w:cs="Times New Roman"/>
        </w:rPr>
        <w:t xml:space="preserve"> of the size of the fragment pounding tools that can detach from the Pounding Tools during use as it is drawn from a negative exponential distribution.</w:t>
      </w:r>
    </w:p>
    <w:p w14:paraId="211464F4" w14:textId="2671B9D6" w:rsidR="006E5047" w:rsidRPr="00032D6E" w:rsidRDefault="006E5047">
      <w:pPr>
        <w:rPr>
          <w:rFonts w:ascii="Times New Roman" w:hAnsi="Times New Roman" w:cs="Times New Roman"/>
        </w:rPr>
      </w:pPr>
    </w:p>
    <w:p w14:paraId="73F30E5F" w14:textId="0FAEE073" w:rsidR="006E5047" w:rsidRPr="00032D6E" w:rsidRDefault="006E5047">
      <w:pPr>
        <w:rPr>
          <w:rFonts w:ascii="Times New Roman" w:hAnsi="Times New Roman" w:cs="Times New Roman"/>
          <w:u w:val="single"/>
        </w:rPr>
      </w:pPr>
      <w:r w:rsidRPr="00032D6E">
        <w:rPr>
          <w:rFonts w:ascii="Times New Roman" w:hAnsi="Times New Roman" w:cs="Times New Roman"/>
          <w:u w:val="single"/>
        </w:rPr>
        <w:t>Collectives</w:t>
      </w:r>
    </w:p>
    <w:p w14:paraId="42E553F9" w14:textId="72D35A23" w:rsidR="006E5047" w:rsidRPr="00032D6E" w:rsidRDefault="006E5047">
      <w:pPr>
        <w:rPr>
          <w:rFonts w:ascii="Times New Roman" w:hAnsi="Times New Roman" w:cs="Times New Roman"/>
          <w:u w:val="single"/>
        </w:rPr>
      </w:pPr>
    </w:p>
    <w:p w14:paraId="3135D306" w14:textId="411C2BC4" w:rsidR="006E5047" w:rsidRPr="00032D6E" w:rsidRDefault="006E5047">
      <w:pPr>
        <w:rPr>
          <w:rFonts w:ascii="Times New Roman" w:hAnsi="Times New Roman" w:cs="Times New Roman"/>
        </w:rPr>
      </w:pPr>
      <w:r w:rsidRPr="00032D6E">
        <w:rPr>
          <w:rFonts w:ascii="Times New Roman" w:hAnsi="Times New Roman" w:cs="Times New Roman"/>
        </w:rPr>
        <w:tab/>
        <w:t xml:space="preserve">The “assemblages” of Pounding Tools that accumulate in each grid cell can be thought of as a collective. At a broader scale, </w:t>
      </w:r>
      <w:r w:rsidR="00AD1493" w:rsidRPr="00032D6E">
        <w:rPr>
          <w:rFonts w:ascii="Times New Roman" w:hAnsi="Times New Roman" w:cs="Times New Roman"/>
        </w:rPr>
        <w:t>the entire set of Pounding tools could also be considered a collected as it is analogous to an “archaeological landscape”.</w:t>
      </w:r>
    </w:p>
    <w:p w14:paraId="0DAB1142" w14:textId="0435F1F6" w:rsidR="00AD1493" w:rsidRPr="00032D6E" w:rsidRDefault="00AD1493">
      <w:pPr>
        <w:rPr>
          <w:rFonts w:ascii="Times New Roman" w:hAnsi="Times New Roman" w:cs="Times New Roman"/>
        </w:rPr>
      </w:pPr>
    </w:p>
    <w:p w14:paraId="24901826" w14:textId="2BC21E52" w:rsidR="00AD1493" w:rsidRPr="00032D6E" w:rsidRDefault="00AD1493">
      <w:pPr>
        <w:rPr>
          <w:rFonts w:ascii="Times New Roman" w:hAnsi="Times New Roman" w:cs="Times New Roman"/>
          <w:u w:val="single"/>
        </w:rPr>
      </w:pPr>
      <w:r w:rsidRPr="00032D6E">
        <w:rPr>
          <w:rFonts w:ascii="Times New Roman" w:hAnsi="Times New Roman" w:cs="Times New Roman"/>
          <w:u w:val="single"/>
        </w:rPr>
        <w:t>Observations</w:t>
      </w:r>
    </w:p>
    <w:p w14:paraId="5111FB8A" w14:textId="39EBCF79" w:rsidR="00AD1493" w:rsidRPr="00032D6E" w:rsidRDefault="00AD1493">
      <w:pPr>
        <w:rPr>
          <w:rFonts w:ascii="Times New Roman" w:hAnsi="Times New Roman" w:cs="Times New Roman"/>
          <w:u w:val="single"/>
        </w:rPr>
      </w:pPr>
    </w:p>
    <w:p w14:paraId="268335D7" w14:textId="6C0729BA" w:rsidR="00AD1493" w:rsidRPr="00032D6E" w:rsidRDefault="00AD1493">
      <w:pPr>
        <w:rPr>
          <w:rFonts w:ascii="Times New Roman" w:hAnsi="Times New Roman" w:cs="Times New Roman"/>
        </w:rPr>
      </w:pPr>
      <w:r w:rsidRPr="00032D6E">
        <w:rPr>
          <w:rFonts w:ascii="Times New Roman" w:hAnsi="Times New Roman" w:cs="Times New Roman"/>
        </w:rPr>
        <w:tab/>
        <w:t xml:space="preserve">The number of </w:t>
      </w:r>
      <w:r w:rsidR="00A67D76">
        <w:rPr>
          <w:rFonts w:ascii="Times New Roman" w:hAnsi="Times New Roman" w:cs="Times New Roman"/>
        </w:rPr>
        <w:t>t</w:t>
      </w:r>
      <w:r w:rsidRPr="00032D6E">
        <w:rPr>
          <w:rFonts w:ascii="Times New Roman" w:hAnsi="Times New Roman" w:cs="Times New Roman"/>
        </w:rPr>
        <w:t>ree</w:t>
      </w:r>
      <w:r w:rsidR="00A67D76">
        <w:rPr>
          <w:rFonts w:ascii="Times New Roman" w:hAnsi="Times New Roman" w:cs="Times New Roman"/>
        </w:rPr>
        <w:t xml:space="preserve"> agents</w:t>
      </w:r>
      <w:r w:rsidRPr="00032D6E">
        <w:rPr>
          <w:rFonts w:ascii="Times New Roman" w:hAnsi="Times New Roman" w:cs="Times New Roman"/>
        </w:rPr>
        <w:t xml:space="preserve"> </w:t>
      </w:r>
      <w:r w:rsidR="00A67D76">
        <w:rPr>
          <w:rFonts w:ascii="Times New Roman" w:hAnsi="Times New Roman" w:cs="Times New Roman"/>
        </w:rPr>
        <w:t>where</w:t>
      </w:r>
      <w:r w:rsidRPr="00032D6E">
        <w:rPr>
          <w:rFonts w:ascii="Times New Roman" w:hAnsi="Times New Roman" w:cs="Times New Roman"/>
        </w:rPr>
        <w:t xml:space="preserve"> it is possible to move tools to is recorded at every time step. The rest of the data are collected at the end of each simulation run. </w:t>
      </w:r>
    </w:p>
    <w:p w14:paraId="1733439E" w14:textId="24B5C0C6" w:rsidR="00AD1493" w:rsidRPr="00032D6E" w:rsidRDefault="00AD1493">
      <w:pPr>
        <w:rPr>
          <w:rFonts w:ascii="Times New Roman" w:hAnsi="Times New Roman" w:cs="Times New Roman"/>
        </w:rPr>
      </w:pPr>
    </w:p>
    <w:p w14:paraId="6BB136B0" w14:textId="4DE93A22" w:rsidR="00AD1493" w:rsidRPr="00032D6E" w:rsidRDefault="00AD1493">
      <w:pPr>
        <w:rPr>
          <w:rFonts w:ascii="Times New Roman" w:hAnsi="Times New Roman" w:cs="Times New Roman"/>
          <w:b/>
          <w:bCs/>
        </w:rPr>
      </w:pPr>
      <w:r w:rsidRPr="00032D6E">
        <w:rPr>
          <w:rFonts w:ascii="Times New Roman" w:hAnsi="Times New Roman" w:cs="Times New Roman"/>
          <w:b/>
          <w:bCs/>
        </w:rPr>
        <w:t>Details</w:t>
      </w:r>
    </w:p>
    <w:p w14:paraId="0768016C" w14:textId="3C0B4242" w:rsidR="00AD1493" w:rsidRPr="00032D6E" w:rsidRDefault="00AD1493">
      <w:pPr>
        <w:rPr>
          <w:rFonts w:ascii="Times New Roman" w:hAnsi="Times New Roman" w:cs="Times New Roman"/>
          <w:b/>
          <w:bCs/>
        </w:rPr>
      </w:pPr>
    </w:p>
    <w:p w14:paraId="16F9B665" w14:textId="64C5B6D1" w:rsidR="00AD1493" w:rsidRPr="00032D6E" w:rsidRDefault="00AD1493">
      <w:pPr>
        <w:rPr>
          <w:rFonts w:ascii="Times New Roman" w:hAnsi="Times New Roman" w:cs="Times New Roman"/>
          <w:u w:val="single"/>
        </w:rPr>
      </w:pPr>
      <w:r w:rsidRPr="00032D6E">
        <w:rPr>
          <w:rFonts w:ascii="Times New Roman" w:hAnsi="Times New Roman" w:cs="Times New Roman"/>
          <w:u w:val="single"/>
        </w:rPr>
        <w:t>Initialization</w:t>
      </w:r>
    </w:p>
    <w:p w14:paraId="10036471" w14:textId="6D3107D5" w:rsidR="00AD1493" w:rsidRPr="00032D6E" w:rsidRDefault="00AD1493">
      <w:pPr>
        <w:rPr>
          <w:rFonts w:ascii="Times New Roman" w:hAnsi="Times New Roman" w:cs="Times New Roman"/>
          <w:u w:val="single"/>
        </w:rPr>
      </w:pPr>
    </w:p>
    <w:p w14:paraId="30FE1938" w14:textId="61D19352" w:rsidR="00AD1493" w:rsidRPr="00032D6E" w:rsidRDefault="00AD1493">
      <w:pPr>
        <w:rPr>
          <w:rFonts w:ascii="Times New Roman" w:hAnsi="Times New Roman" w:cs="Times New Roman"/>
        </w:rPr>
      </w:pPr>
      <w:r w:rsidRPr="00032D6E">
        <w:rPr>
          <w:rFonts w:ascii="Times New Roman" w:hAnsi="Times New Roman" w:cs="Times New Roman"/>
        </w:rPr>
        <w:tab/>
        <w:t xml:space="preserve">Each simulation is initialized with </w:t>
      </w:r>
      <w:proofErr w:type="gramStart"/>
      <w:r w:rsidRPr="00032D6E">
        <w:rPr>
          <w:rFonts w:ascii="Times New Roman" w:hAnsi="Times New Roman" w:cs="Times New Roman"/>
        </w:rPr>
        <w:t>N</w:t>
      </w:r>
      <w:r w:rsidRPr="00032D6E">
        <w:rPr>
          <w:rFonts w:ascii="Times New Roman" w:hAnsi="Times New Roman" w:cs="Times New Roman"/>
          <w:vertAlign w:val="subscript"/>
        </w:rPr>
        <w:t>a</w:t>
      </w:r>
      <w:proofErr w:type="gramEnd"/>
      <w:r w:rsidRPr="00032D6E">
        <w:rPr>
          <w:rFonts w:ascii="Times New Roman" w:hAnsi="Times New Roman" w:cs="Times New Roman"/>
        </w:rPr>
        <w:t xml:space="preserve"> primates, N</w:t>
      </w:r>
      <w:r w:rsidRPr="00032D6E">
        <w:rPr>
          <w:rFonts w:ascii="Times New Roman" w:hAnsi="Times New Roman" w:cs="Times New Roman"/>
          <w:vertAlign w:val="subscript"/>
        </w:rPr>
        <w:t>s</w:t>
      </w:r>
      <w:r w:rsidRPr="00032D6E">
        <w:rPr>
          <w:rFonts w:ascii="Times New Roman" w:hAnsi="Times New Roman" w:cs="Times New Roman"/>
        </w:rPr>
        <w:t xml:space="preserve"> sources, and </w:t>
      </w:r>
      <w:proofErr w:type="spellStart"/>
      <w:r w:rsidRPr="00032D6E">
        <w:rPr>
          <w:rFonts w:ascii="Times New Roman" w:hAnsi="Times New Roman" w:cs="Times New Roman"/>
        </w:rPr>
        <w:t>N</w:t>
      </w:r>
      <w:r w:rsidRPr="00032D6E">
        <w:rPr>
          <w:rFonts w:ascii="Times New Roman" w:hAnsi="Times New Roman" w:cs="Times New Roman"/>
          <w:vertAlign w:val="subscript"/>
        </w:rPr>
        <w:t>t</w:t>
      </w:r>
      <w:proofErr w:type="spellEnd"/>
      <w:r w:rsidRPr="00032D6E">
        <w:rPr>
          <w:rFonts w:ascii="Times New Roman" w:hAnsi="Times New Roman" w:cs="Times New Roman"/>
        </w:rPr>
        <w:t xml:space="preserve"> trees. 30 unique simulations were run for each parameter combination.</w:t>
      </w:r>
      <w:r w:rsidR="00FE6D12">
        <w:rPr>
          <w:rFonts w:ascii="Times New Roman" w:hAnsi="Times New Roman" w:cs="Times New Roman"/>
        </w:rPr>
        <w:t xml:space="preserve"> Sources are randomly assigned a quality value of 0, 25, 50, or 75. If the global parameter </w:t>
      </w:r>
      <w:proofErr w:type="spellStart"/>
      <w:r w:rsidR="00FE6D12">
        <w:rPr>
          <w:rFonts w:ascii="Times New Roman" w:hAnsi="Times New Roman" w:cs="Times New Roman"/>
          <w:i/>
          <w:iCs/>
        </w:rPr>
        <w:t>Treesdie</w:t>
      </w:r>
      <w:proofErr w:type="spellEnd"/>
      <w:r w:rsidR="00FE6D12">
        <w:rPr>
          <w:rFonts w:ascii="Times New Roman" w:hAnsi="Times New Roman" w:cs="Times New Roman"/>
          <w:i/>
          <w:iCs/>
        </w:rPr>
        <w:t xml:space="preserve"> </w:t>
      </w:r>
      <w:r w:rsidR="00FE6D12">
        <w:rPr>
          <w:rFonts w:ascii="Times New Roman" w:hAnsi="Times New Roman" w:cs="Times New Roman"/>
        </w:rPr>
        <w:t>is set to True, then each Tree is randomly assigned an age between 1 and 10000.</w:t>
      </w:r>
      <w:r w:rsidR="00776F16">
        <w:rPr>
          <w:rFonts w:ascii="Times New Roman" w:hAnsi="Times New Roman" w:cs="Times New Roman"/>
        </w:rPr>
        <w:t xml:space="preserve"> The attribute </w:t>
      </w:r>
      <w:proofErr w:type="spellStart"/>
      <w:r w:rsidR="00776F16">
        <w:rPr>
          <w:rFonts w:ascii="Times New Roman" w:hAnsi="Times New Roman" w:cs="Times New Roman"/>
          <w:i/>
          <w:iCs/>
        </w:rPr>
        <w:t>ts_born</w:t>
      </w:r>
      <w:proofErr w:type="spellEnd"/>
      <w:r w:rsidR="00FE6D12">
        <w:rPr>
          <w:rFonts w:ascii="Times New Roman" w:hAnsi="Times New Roman" w:cs="Times New Roman"/>
        </w:rPr>
        <w:t xml:space="preserve"> </w:t>
      </w:r>
      <w:r w:rsidR="00776F16">
        <w:rPr>
          <w:rFonts w:ascii="Times New Roman" w:hAnsi="Times New Roman" w:cs="Times New Roman"/>
        </w:rPr>
        <w:t>is set to 0 for each tree.</w:t>
      </w:r>
      <w:r w:rsidR="00FE6D12">
        <w:rPr>
          <w:rFonts w:ascii="Times New Roman" w:hAnsi="Times New Roman" w:cs="Times New Roman"/>
        </w:rPr>
        <w:t xml:space="preserve"> </w:t>
      </w:r>
      <w:r w:rsidRPr="00032D6E">
        <w:rPr>
          <w:rFonts w:ascii="Times New Roman" w:hAnsi="Times New Roman" w:cs="Times New Roman"/>
        </w:rPr>
        <w:t xml:space="preserve"> Please see </w:t>
      </w:r>
      <w:r w:rsidR="00032D6E" w:rsidRPr="00032D6E">
        <w:rPr>
          <w:rFonts w:ascii="Times New Roman" w:hAnsi="Times New Roman" w:cs="Times New Roman"/>
        </w:rPr>
        <w:t>b</w:t>
      </w:r>
      <w:r w:rsidRPr="00032D6E">
        <w:rPr>
          <w:rFonts w:ascii="Times New Roman" w:hAnsi="Times New Roman" w:cs="Times New Roman"/>
        </w:rPr>
        <w:t>ehavior</w:t>
      </w:r>
      <w:r w:rsidR="00032D6E" w:rsidRPr="00032D6E">
        <w:rPr>
          <w:rFonts w:ascii="Times New Roman" w:hAnsi="Times New Roman" w:cs="Times New Roman"/>
        </w:rPr>
        <w:t>_s</w:t>
      </w:r>
      <w:r w:rsidRPr="00032D6E">
        <w:rPr>
          <w:rFonts w:ascii="Times New Roman" w:hAnsi="Times New Roman" w:cs="Times New Roman"/>
        </w:rPr>
        <w:t>pace.py to run the same experiments reported in the Reeves et al. (Submitted). The simulations do not require any input files. The parameter values in the experimental design are shown in Table 1.</w:t>
      </w:r>
    </w:p>
    <w:p w14:paraId="10D0FA4D" w14:textId="77777777" w:rsidR="00032D6E" w:rsidRPr="00032D6E" w:rsidRDefault="00032D6E">
      <w:pPr>
        <w:rPr>
          <w:rFonts w:ascii="Times New Roman" w:hAnsi="Times New Roman" w:cs="Times New Roman"/>
        </w:rPr>
      </w:pPr>
    </w:p>
    <w:p w14:paraId="49D01F60" w14:textId="161D8AEE" w:rsidR="00AD1493" w:rsidRPr="00032D6E" w:rsidRDefault="00AD1493">
      <w:pPr>
        <w:rPr>
          <w:rFonts w:ascii="Times New Roman" w:hAnsi="Times New Roman" w:cs="Times New Roman"/>
        </w:rPr>
      </w:pPr>
      <w:r w:rsidRPr="00032D6E">
        <w:rPr>
          <w:rFonts w:ascii="Times New Roman" w:hAnsi="Times New Roman" w:cs="Times New Roman"/>
        </w:rPr>
        <w:t>Table 1. Parameter values used to initialize the simulations reported in Reeves et al. 2021.</w:t>
      </w:r>
    </w:p>
    <w:p w14:paraId="3AA24844" w14:textId="0B205EE7" w:rsidR="00AD1493" w:rsidRPr="00032D6E" w:rsidRDefault="00AD1493">
      <w:pPr>
        <w:rPr>
          <w:rFonts w:ascii="Times New Roman" w:hAnsi="Times New Roman" w:cs="Times New Roman"/>
        </w:rPr>
      </w:pPr>
    </w:p>
    <w:p w14:paraId="445BAA4F" w14:textId="09FC2E21" w:rsidR="00032D6E" w:rsidRPr="00032D6E" w:rsidRDefault="00642DB7">
      <w:pPr>
        <w:rPr>
          <w:rFonts w:ascii="Times New Roman" w:hAnsi="Times New Roman" w:cs="Times New Roman"/>
          <w:b/>
          <w:bCs/>
        </w:rPr>
      </w:pPr>
      <w:r w:rsidRPr="00032D6E">
        <w:rPr>
          <w:rFonts w:ascii="Times New Roman" w:hAnsi="Times New Roman" w:cs="Times New Roman"/>
          <w:b/>
          <w:bCs/>
        </w:rPr>
        <w:t>Paramete</w:t>
      </w:r>
      <w:r w:rsidR="00356CA4">
        <w:rPr>
          <w:rFonts w:ascii="Times New Roman" w:hAnsi="Times New Roman" w:cs="Times New Roman"/>
          <w:b/>
          <w:bCs/>
        </w:rPr>
        <w:t xml:space="preserve">r                                                 </w:t>
      </w:r>
      <w:r w:rsidR="00032D6E" w:rsidRPr="00032D6E">
        <w:rPr>
          <w:rFonts w:ascii="Times New Roman" w:hAnsi="Times New Roman" w:cs="Times New Roman"/>
          <w:b/>
          <w:bCs/>
        </w:rPr>
        <w:t>Value</w:t>
      </w:r>
      <w:r w:rsidR="00356CA4">
        <w:rPr>
          <w:rFonts w:ascii="Times New Roman" w:hAnsi="Times New Roman" w:cs="Times New Roman"/>
          <w:b/>
          <w:bCs/>
        </w:rPr>
        <w:t>(</w:t>
      </w:r>
      <w:r w:rsidR="00032D6E" w:rsidRPr="00032D6E">
        <w:rPr>
          <w:rFonts w:ascii="Times New Roman" w:hAnsi="Times New Roman" w:cs="Times New Roman"/>
          <w:b/>
          <w:bCs/>
        </w:rPr>
        <w:t>s</w:t>
      </w:r>
      <w:r w:rsidR="00356CA4">
        <w:rPr>
          <w:rFonts w:ascii="Times New Roman" w:hAnsi="Times New Roman" w:cs="Times New Roman"/>
          <w:b/>
          <w:bCs/>
        </w:rPr>
        <w:t>)</w:t>
      </w:r>
    </w:p>
    <w:p w14:paraId="0BC43969" w14:textId="7FB112E1" w:rsidR="00032D6E" w:rsidRPr="00032D6E" w:rsidRDefault="00032D6E">
      <w:pPr>
        <w:rPr>
          <w:rFonts w:ascii="Times New Roman" w:hAnsi="Times New Roman" w:cs="Times New Roman"/>
        </w:rPr>
      </w:pPr>
      <w:proofErr w:type="spellStart"/>
      <w:r w:rsidRPr="00032D6E">
        <w:rPr>
          <w:rFonts w:ascii="Times New Roman" w:hAnsi="Times New Roman" w:cs="Times New Roman"/>
          <w:i/>
          <w:iCs/>
        </w:rPr>
        <w:t>Num_agents</w:t>
      </w:r>
      <w:proofErr w:type="spellEnd"/>
      <w:r w:rsidRPr="00032D6E">
        <w:rPr>
          <w:rFonts w:ascii="Times New Roman" w:hAnsi="Times New Roman" w:cs="Times New Roman"/>
          <w:i/>
          <w:iCs/>
        </w:rPr>
        <w:t xml:space="preserve"> (</w:t>
      </w:r>
      <w:proofErr w:type="gramStart"/>
      <w:r w:rsidRPr="00032D6E">
        <w:rPr>
          <w:rFonts w:ascii="Times New Roman" w:hAnsi="Times New Roman" w:cs="Times New Roman"/>
          <w:i/>
          <w:iCs/>
        </w:rPr>
        <w:t>N</w:t>
      </w:r>
      <w:r w:rsidRPr="00032D6E">
        <w:rPr>
          <w:rFonts w:ascii="Times New Roman" w:hAnsi="Times New Roman" w:cs="Times New Roman"/>
          <w:i/>
          <w:iCs/>
          <w:vertAlign w:val="subscript"/>
        </w:rPr>
        <w:t xml:space="preserve">a </w:t>
      </w:r>
      <w:r w:rsidRPr="00032D6E">
        <w:rPr>
          <w:rFonts w:ascii="Times New Roman" w:hAnsi="Times New Roman" w:cs="Times New Roman"/>
          <w:i/>
          <w:iCs/>
        </w:rPr>
        <w:t>)</w:t>
      </w:r>
      <w:proofErr w:type="gramEnd"/>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100</w:t>
      </w:r>
    </w:p>
    <w:p w14:paraId="044A39AA" w14:textId="2BE3DA24" w:rsidR="00032D6E" w:rsidRPr="00032D6E" w:rsidRDefault="00032D6E">
      <w:pPr>
        <w:rPr>
          <w:rFonts w:ascii="Times New Roman" w:hAnsi="Times New Roman" w:cs="Times New Roman"/>
        </w:rPr>
      </w:pPr>
      <w:proofErr w:type="spellStart"/>
      <w:r w:rsidRPr="00032D6E">
        <w:rPr>
          <w:rFonts w:ascii="Times New Roman" w:hAnsi="Times New Roman" w:cs="Times New Roman"/>
          <w:i/>
          <w:iCs/>
        </w:rPr>
        <w:t>Num_sources</w:t>
      </w:r>
      <w:proofErr w:type="spellEnd"/>
      <w:r w:rsidRPr="00032D6E">
        <w:rPr>
          <w:rFonts w:ascii="Times New Roman" w:hAnsi="Times New Roman" w:cs="Times New Roman"/>
          <w:i/>
          <w:iCs/>
        </w:rPr>
        <w:t xml:space="preserve"> (N</w:t>
      </w:r>
      <w:r w:rsidRPr="00032D6E">
        <w:rPr>
          <w:rFonts w:ascii="Times New Roman" w:hAnsi="Times New Roman" w:cs="Times New Roman"/>
          <w:i/>
          <w:iCs/>
          <w:vertAlign w:val="subscript"/>
        </w:rPr>
        <w:t>s</w:t>
      </w:r>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10, 50, 500</w:t>
      </w:r>
    </w:p>
    <w:p w14:paraId="0F8C35D9" w14:textId="4AA130C8" w:rsidR="00032D6E" w:rsidRPr="00032D6E" w:rsidRDefault="00032D6E">
      <w:pPr>
        <w:rPr>
          <w:rFonts w:ascii="Times New Roman" w:hAnsi="Times New Roman" w:cs="Times New Roman"/>
          <w:i/>
          <w:iCs/>
        </w:rPr>
      </w:pPr>
      <w:proofErr w:type="spellStart"/>
      <w:r w:rsidRPr="00032D6E">
        <w:rPr>
          <w:rFonts w:ascii="Times New Roman" w:hAnsi="Times New Roman" w:cs="Times New Roman"/>
          <w:i/>
          <w:iCs/>
        </w:rPr>
        <w:t>Num_Trees</w:t>
      </w:r>
      <w:proofErr w:type="spellEnd"/>
      <w:r w:rsidRPr="00032D6E">
        <w:rPr>
          <w:rFonts w:ascii="Times New Roman" w:hAnsi="Times New Roman" w:cs="Times New Roman"/>
          <w:i/>
          <w:iCs/>
        </w:rPr>
        <w:t xml:space="preserve"> (</w:t>
      </w:r>
      <w:proofErr w:type="spellStart"/>
      <w:r w:rsidRPr="00032D6E">
        <w:rPr>
          <w:rFonts w:ascii="Times New Roman" w:hAnsi="Times New Roman" w:cs="Times New Roman"/>
          <w:i/>
          <w:iCs/>
        </w:rPr>
        <w:t>N</w:t>
      </w:r>
      <w:r w:rsidRPr="00032D6E">
        <w:rPr>
          <w:rFonts w:ascii="Times New Roman" w:hAnsi="Times New Roman" w:cs="Times New Roman"/>
          <w:i/>
          <w:iCs/>
          <w:vertAlign w:val="subscript"/>
        </w:rPr>
        <w:t>t</w:t>
      </w:r>
      <w:r w:rsidRPr="00032D6E">
        <w:rPr>
          <w:rFonts w:ascii="Times New Roman" w:hAnsi="Times New Roman" w:cs="Times New Roman"/>
          <w:i/>
          <w:iCs/>
          <w:vertAlign w:val="subscript"/>
        </w:rPr>
        <w:softHyphen/>
      </w:r>
      <w:proofErr w:type="spellEnd"/>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100,</w:t>
      </w:r>
      <w:r>
        <w:rPr>
          <w:rFonts w:ascii="Times New Roman" w:hAnsi="Times New Roman" w:cs="Times New Roman"/>
        </w:rPr>
        <w:t xml:space="preserve"> </w:t>
      </w:r>
      <w:r w:rsidRPr="00032D6E">
        <w:rPr>
          <w:rFonts w:ascii="Times New Roman" w:hAnsi="Times New Roman" w:cs="Times New Roman"/>
        </w:rPr>
        <w:t>500,</w:t>
      </w:r>
      <w:r>
        <w:rPr>
          <w:rFonts w:ascii="Times New Roman" w:hAnsi="Times New Roman" w:cs="Times New Roman"/>
        </w:rPr>
        <w:t xml:space="preserve"> </w:t>
      </w:r>
      <w:r w:rsidRPr="00032D6E">
        <w:rPr>
          <w:rFonts w:ascii="Times New Roman" w:hAnsi="Times New Roman" w:cs="Times New Roman"/>
        </w:rPr>
        <w:t>1000,</w:t>
      </w:r>
      <w:r>
        <w:rPr>
          <w:rFonts w:ascii="Times New Roman" w:hAnsi="Times New Roman" w:cs="Times New Roman"/>
        </w:rPr>
        <w:t xml:space="preserve"> </w:t>
      </w:r>
      <w:r w:rsidRPr="00032D6E">
        <w:rPr>
          <w:rFonts w:ascii="Times New Roman" w:hAnsi="Times New Roman" w:cs="Times New Roman"/>
        </w:rPr>
        <w:t>2000</w:t>
      </w:r>
    </w:p>
    <w:p w14:paraId="05EEC809" w14:textId="7F1B406E" w:rsidR="00032D6E" w:rsidRPr="00032D6E" w:rsidRDefault="00032D6E">
      <w:pPr>
        <w:rPr>
          <w:rFonts w:ascii="Times New Roman" w:hAnsi="Times New Roman" w:cs="Times New Roman"/>
          <w:i/>
          <w:iCs/>
        </w:rPr>
      </w:pPr>
      <w:proofErr w:type="spellStart"/>
      <w:r w:rsidRPr="00032D6E">
        <w:rPr>
          <w:rFonts w:ascii="Times New Roman" w:hAnsi="Times New Roman" w:cs="Times New Roman"/>
          <w:i/>
          <w:iCs/>
        </w:rPr>
        <w:t>Treesdie</w:t>
      </w:r>
      <w:proofErr w:type="spellEnd"/>
      <w:r>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True, False</w:t>
      </w:r>
    </w:p>
    <w:p w14:paraId="54F57BE1" w14:textId="7D61E8FB" w:rsidR="00032D6E" w:rsidRPr="00032D6E" w:rsidRDefault="00032D6E">
      <w:pPr>
        <w:rPr>
          <w:rFonts w:ascii="Times New Roman" w:hAnsi="Times New Roman" w:cs="Times New Roman"/>
          <w:i/>
          <w:iCs/>
        </w:rPr>
      </w:pPr>
      <w:r w:rsidRPr="00032D6E">
        <w:rPr>
          <w:rFonts w:ascii="Times New Roman" w:hAnsi="Times New Roman" w:cs="Times New Roman"/>
          <w:i/>
          <w:iCs/>
        </w:rPr>
        <w:t>search_rad</w:t>
      </w:r>
      <w:r>
        <w:rPr>
          <w:rFonts w:ascii="Times New Roman" w:hAnsi="Times New Roman" w:cs="Times New Roman"/>
          <w:i/>
          <w:iCs/>
        </w:rPr>
        <w:t>...</w:t>
      </w:r>
      <w:r w:rsidR="00356CA4">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2</w:t>
      </w:r>
    </w:p>
    <w:p w14:paraId="16203687" w14:textId="51E8593A" w:rsidR="00AD1493" w:rsidRDefault="00032D6E">
      <w:pPr>
        <w:rPr>
          <w:rFonts w:ascii="Times New Roman" w:hAnsi="Times New Roman" w:cs="Times New Roman"/>
          <w:i/>
          <w:iCs/>
        </w:rPr>
      </w:pPr>
      <w:r w:rsidRPr="00032D6E">
        <w:rPr>
          <w:rFonts w:ascii="Times New Roman" w:hAnsi="Times New Roman" w:cs="Times New Roman"/>
          <w:i/>
          <w:iCs/>
        </w:rPr>
        <w:t>max_ts</w:t>
      </w:r>
      <w:r w:rsidR="00356CA4">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75000</w:t>
      </w:r>
    </w:p>
    <w:p w14:paraId="750E46FB" w14:textId="2D799E10" w:rsidR="009D0B0C" w:rsidRDefault="009D0B0C">
      <w:pPr>
        <w:rPr>
          <w:rFonts w:ascii="Times New Roman" w:hAnsi="Times New Roman" w:cs="Times New Roman"/>
        </w:rPr>
      </w:pPr>
      <w:r>
        <w:rPr>
          <w:rFonts w:ascii="Times New Roman" w:hAnsi="Times New Roman" w:cs="Times New Roman"/>
          <w:i/>
          <w:iCs/>
        </w:rPr>
        <w:t>iterations</w:t>
      </w:r>
      <w:r>
        <w:rPr>
          <w:rFonts w:ascii="Times New Roman" w:hAnsi="Times New Roman" w:cs="Times New Roman"/>
        </w:rPr>
        <w:t>.........................................................1-30</w:t>
      </w:r>
    </w:p>
    <w:p w14:paraId="58F2397C" w14:textId="59B3F6E9" w:rsidR="009D0B0C" w:rsidRDefault="009D0B0C">
      <w:pPr>
        <w:rPr>
          <w:rFonts w:ascii="Times New Roman" w:hAnsi="Times New Roman" w:cs="Times New Roman"/>
        </w:rPr>
      </w:pPr>
    </w:p>
    <w:p w14:paraId="6814379C" w14:textId="61C077CE" w:rsidR="009D0B0C" w:rsidRDefault="009D0B0C">
      <w:pPr>
        <w:rPr>
          <w:rFonts w:ascii="Times New Roman" w:hAnsi="Times New Roman" w:cs="Times New Roman"/>
          <w:u w:val="single"/>
        </w:rPr>
      </w:pPr>
      <w:r>
        <w:rPr>
          <w:rFonts w:ascii="Times New Roman" w:hAnsi="Times New Roman" w:cs="Times New Roman"/>
          <w:u w:val="single"/>
        </w:rPr>
        <w:lastRenderedPageBreak/>
        <w:t>Data Collection</w:t>
      </w:r>
    </w:p>
    <w:p w14:paraId="2FC0F2C7" w14:textId="182E8713" w:rsidR="009D0B0C" w:rsidRDefault="009D0B0C">
      <w:pPr>
        <w:rPr>
          <w:rFonts w:ascii="Times New Roman" w:hAnsi="Times New Roman" w:cs="Times New Roman"/>
          <w:u w:val="single"/>
        </w:rPr>
      </w:pPr>
    </w:p>
    <w:p w14:paraId="4C00A204" w14:textId="634C72EB" w:rsidR="009D0B0C" w:rsidRPr="009D0B0C" w:rsidRDefault="009D0B0C">
      <w:pPr>
        <w:rPr>
          <w:rFonts w:ascii="Times New Roman" w:hAnsi="Times New Roman" w:cs="Times New Roman"/>
        </w:rPr>
      </w:pPr>
      <w:r>
        <w:rPr>
          <w:rFonts w:ascii="Times New Roman" w:hAnsi="Times New Roman" w:cs="Times New Roman"/>
        </w:rPr>
        <w:tab/>
        <w:t xml:space="preserve">At the end of each simulation run the is exported as an SQL database which contains five tables: </w:t>
      </w:r>
      <w:proofErr w:type="spellStart"/>
      <w:r>
        <w:rPr>
          <w:rFonts w:ascii="Times New Roman" w:hAnsi="Times New Roman" w:cs="Times New Roman"/>
        </w:rPr>
        <w:t>run_data</w:t>
      </w:r>
      <w:proofErr w:type="spellEnd"/>
      <w:r>
        <w:rPr>
          <w:rFonts w:ascii="Times New Roman" w:hAnsi="Times New Roman" w:cs="Times New Roman"/>
        </w:rPr>
        <w:t xml:space="preserve">, environment, trees, sources, and tools. The </w:t>
      </w:r>
      <w:proofErr w:type="spellStart"/>
      <w:r>
        <w:rPr>
          <w:rFonts w:ascii="Times New Roman" w:hAnsi="Times New Roman" w:cs="Times New Roman"/>
        </w:rPr>
        <w:t>run_data</w:t>
      </w:r>
      <w:proofErr w:type="spellEnd"/>
      <w:r>
        <w:rPr>
          <w:rFonts w:ascii="Times New Roman" w:hAnsi="Times New Roman" w:cs="Times New Roman"/>
        </w:rPr>
        <w:t xml:space="preserve"> table contains the global parameters specific to that run. This includes, </w:t>
      </w:r>
      <w:proofErr w:type="spellStart"/>
      <w:r w:rsidRPr="009D0B0C">
        <w:rPr>
          <w:rFonts w:ascii="Times New Roman" w:hAnsi="Times New Roman" w:cs="Times New Roman"/>
          <w:i/>
          <w:iCs/>
        </w:rPr>
        <w:t>run_id</w:t>
      </w:r>
      <w:proofErr w:type="spellEnd"/>
      <w:r>
        <w:rPr>
          <w:rFonts w:ascii="Times New Roman" w:hAnsi="Times New Roman" w:cs="Times New Roman"/>
        </w:rPr>
        <w:t xml:space="preserve">, </w:t>
      </w:r>
      <w:proofErr w:type="spellStart"/>
      <w:r>
        <w:rPr>
          <w:rFonts w:ascii="Times New Roman" w:hAnsi="Times New Roman" w:cs="Times New Roman"/>
          <w:i/>
          <w:iCs/>
        </w:rPr>
        <w:t>datatime</w:t>
      </w:r>
      <w:proofErr w:type="spellEnd"/>
      <w:r>
        <w:rPr>
          <w:rFonts w:ascii="Times New Roman" w:hAnsi="Times New Roman" w:cs="Times New Roman"/>
          <w:i/>
          <w:iCs/>
        </w:rPr>
        <w:t xml:space="preserve">, </w:t>
      </w:r>
      <w:proofErr w:type="spellStart"/>
      <w:r>
        <w:rPr>
          <w:rFonts w:ascii="Times New Roman" w:hAnsi="Times New Roman" w:cs="Times New Roman"/>
          <w:i/>
          <w:iCs/>
        </w:rPr>
        <w:t>n_times_steps</w:t>
      </w:r>
      <w:proofErr w:type="spellEnd"/>
      <w:r>
        <w:rPr>
          <w:rFonts w:ascii="Times New Roman" w:hAnsi="Times New Roman" w:cs="Times New Roman"/>
          <w:i/>
          <w:iCs/>
        </w:rPr>
        <w:t xml:space="preserve">, </w:t>
      </w:r>
      <w:proofErr w:type="spellStart"/>
      <w:r>
        <w:rPr>
          <w:rFonts w:ascii="Times New Roman" w:hAnsi="Times New Roman" w:cs="Times New Roman"/>
          <w:i/>
          <w:iCs/>
        </w:rPr>
        <w:t>num_sources</w:t>
      </w:r>
      <w:proofErr w:type="spellEnd"/>
      <w:r>
        <w:rPr>
          <w:rFonts w:ascii="Times New Roman" w:hAnsi="Times New Roman" w:cs="Times New Roman"/>
          <w:i/>
          <w:iCs/>
        </w:rPr>
        <w:t xml:space="preserve">, </w:t>
      </w:r>
      <w:proofErr w:type="spellStart"/>
      <w:r>
        <w:rPr>
          <w:rFonts w:ascii="Times New Roman" w:hAnsi="Times New Roman" w:cs="Times New Roman"/>
          <w:i/>
          <w:iCs/>
        </w:rPr>
        <w:t>num_trees</w:t>
      </w:r>
      <w:proofErr w:type="spellEnd"/>
      <w:r>
        <w:rPr>
          <w:rFonts w:ascii="Times New Roman" w:hAnsi="Times New Roman" w:cs="Times New Roman"/>
          <w:i/>
          <w:iCs/>
        </w:rPr>
        <w:t xml:space="preserve">,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proofErr w:type="spellStart"/>
      <w:r>
        <w:rPr>
          <w:rFonts w:ascii="Times New Roman" w:hAnsi="Times New Roman" w:cs="Times New Roman"/>
          <w:i/>
          <w:iCs/>
        </w:rPr>
        <w:t>search_rad</w:t>
      </w:r>
      <w:proofErr w:type="spellEnd"/>
      <w:r>
        <w:rPr>
          <w:rFonts w:ascii="Times New Roman" w:hAnsi="Times New Roman" w:cs="Times New Roman"/>
          <w:i/>
          <w:iCs/>
        </w:rPr>
        <w:t xml:space="preserve">, </w:t>
      </w:r>
      <w:r w:rsidRPr="009D0B0C">
        <w:rPr>
          <w:rFonts w:ascii="Times New Roman" w:hAnsi="Times New Roman" w:cs="Times New Roman"/>
        </w:rPr>
        <w:t>and</w:t>
      </w:r>
      <w:r>
        <w:rPr>
          <w:rFonts w:ascii="Times New Roman" w:hAnsi="Times New Roman" w:cs="Times New Roman"/>
          <w:i/>
          <w:iCs/>
        </w:rPr>
        <w:t xml:space="preserve"> </w:t>
      </w:r>
      <w:proofErr w:type="spellStart"/>
      <w:r>
        <w:rPr>
          <w:rFonts w:ascii="Times New Roman" w:hAnsi="Times New Roman" w:cs="Times New Roman"/>
          <w:i/>
          <w:iCs/>
        </w:rPr>
        <w:t>tree</w:t>
      </w:r>
      <w:r w:rsidR="008F7CE8">
        <w:rPr>
          <w:rFonts w:ascii="Times New Roman" w:hAnsi="Times New Roman" w:cs="Times New Roman"/>
          <w:i/>
          <w:iCs/>
        </w:rPr>
        <w:t>_</w:t>
      </w:r>
      <w:r>
        <w:rPr>
          <w:rFonts w:ascii="Times New Roman" w:hAnsi="Times New Roman" w:cs="Times New Roman"/>
          <w:i/>
          <w:iCs/>
        </w:rPr>
        <w:t>deaths</w:t>
      </w:r>
      <w:proofErr w:type="spellEnd"/>
      <w:r>
        <w:rPr>
          <w:rFonts w:ascii="Times New Roman" w:hAnsi="Times New Roman" w:cs="Times New Roman"/>
        </w:rPr>
        <w:t>.</w:t>
      </w:r>
      <w:r w:rsidR="008F7CE8">
        <w:rPr>
          <w:rFonts w:ascii="Times New Roman" w:hAnsi="Times New Roman" w:cs="Times New Roman"/>
        </w:rPr>
        <w:t xml:space="preserve"> </w:t>
      </w:r>
      <w:proofErr w:type="spellStart"/>
      <w:r w:rsidR="008F7CE8">
        <w:rPr>
          <w:rFonts w:ascii="Times New Roman" w:hAnsi="Times New Roman" w:cs="Times New Roman"/>
        </w:rPr>
        <w:t>The</w:t>
      </w:r>
      <w:proofErr w:type="spellEnd"/>
      <w:r w:rsidR="008F7CE8">
        <w:rPr>
          <w:rFonts w:ascii="Times New Roman" w:hAnsi="Times New Roman" w:cs="Times New Roman"/>
        </w:rPr>
        <w:t xml:space="preserve"> environment table records data on the number of Trees where it is possible to move and use a Pounding Tool at each time step.</w:t>
      </w:r>
      <w:r w:rsidR="00A67D76">
        <w:rPr>
          <w:rFonts w:ascii="Times New Roman" w:hAnsi="Times New Roman" w:cs="Times New Roman"/>
        </w:rPr>
        <w:t xml:space="preserve"> </w:t>
      </w:r>
      <w:r w:rsidR="008F7CE8">
        <w:rPr>
          <w:rFonts w:ascii="Times New Roman" w:hAnsi="Times New Roman" w:cs="Times New Roman"/>
        </w:rPr>
        <w:t xml:space="preserve">The attributed recorded in this table include </w:t>
      </w:r>
      <w:proofErr w:type="spellStart"/>
      <w:r w:rsidR="008F7CE8">
        <w:rPr>
          <w:rFonts w:ascii="Times New Roman" w:hAnsi="Times New Roman" w:cs="Times New Roman"/>
          <w:i/>
          <w:iCs/>
        </w:rPr>
        <w:t>run_id</w:t>
      </w:r>
      <w:proofErr w:type="spellEnd"/>
      <w:r w:rsidR="008F7CE8">
        <w:rPr>
          <w:rFonts w:ascii="Times New Roman" w:hAnsi="Times New Roman" w:cs="Times New Roman"/>
          <w:i/>
          <w:iCs/>
        </w:rPr>
        <w:t xml:space="preserve">, </w:t>
      </w:r>
      <w:proofErr w:type="spellStart"/>
      <w:r w:rsidR="008F7CE8">
        <w:rPr>
          <w:rFonts w:ascii="Times New Roman" w:hAnsi="Times New Roman" w:cs="Times New Roman"/>
          <w:i/>
          <w:iCs/>
        </w:rPr>
        <w:t>time_step</w:t>
      </w:r>
      <w:proofErr w:type="spellEnd"/>
      <w:r w:rsidR="008F7CE8">
        <w:rPr>
          <w:rFonts w:ascii="Times New Roman" w:hAnsi="Times New Roman" w:cs="Times New Roman"/>
          <w:i/>
          <w:iCs/>
        </w:rPr>
        <w:t xml:space="preserve">, </w:t>
      </w:r>
      <w:proofErr w:type="spellStart"/>
      <w:r w:rsidR="008F7CE8">
        <w:rPr>
          <w:rFonts w:ascii="Times New Roman" w:hAnsi="Times New Roman" w:cs="Times New Roman"/>
          <w:i/>
          <w:iCs/>
        </w:rPr>
        <w:t>trees_available</w:t>
      </w:r>
      <w:proofErr w:type="spellEnd"/>
      <w:r w:rsidR="008F7CE8">
        <w:rPr>
          <w:rFonts w:ascii="Times New Roman" w:hAnsi="Times New Roman" w:cs="Times New Roman"/>
          <w:i/>
          <w:iCs/>
        </w:rPr>
        <w:t xml:space="preserve">. </w:t>
      </w:r>
      <w:r w:rsidR="005956C4">
        <w:rPr>
          <w:rFonts w:ascii="Times New Roman" w:hAnsi="Times New Roman" w:cs="Times New Roman"/>
        </w:rPr>
        <w:t xml:space="preserve">Remaining tables collect data on </w:t>
      </w:r>
      <w:r w:rsidR="005956C4">
        <w:rPr>
          <w:rFonts w:ascii="Times New Roman" w:hAnsi="Times New Roman" w:cs="Times New Roman"/>
        </w:rPr>
        <w:t>the different agent classes. The pos attribute of Trees, Pounding Tools and Sources is recorded as the attributes x and y.</w:t>
      </w:r>
      <w:r w:rsidR="005956C4">
        <w:rPr>
          <w:rFonts w:ascii="Times New Roman" w:hAnsi="Times New Roman" w:cs="Times New Roman"/>
          <w:i/>
          <w:iCs/>
        </w:rPr>
        <w:t xml:space="preserve"> </w:t>
      </w:r>
      <w:r w:rsidR="008F7CE8">
        <w:rPr>
          <w:rFonts w:ascii="Times New Roman" w:hAnsi="Times New Roman" w:cs="Times New Roman"/>
        </w:rPr>
        <w:t xml:space="preserve">The trees table stores information on the Tree agents. This table collects data on the attributes, </w:t>
      </w:r>
      <w:r w:rsidR="008F7CE8">
        <w:rPr>
          <w:rFonts w:ascii="Times New Roman" w:hAnsi="Times New Roman" w:cs="Times New Roman"/>
        </w:rPr>
        <w:softHyphen/>
      </w:r>
      <w:proofErr w:type="spellStart"/>
      <w:r w:rsidR="008F7CE8">
        <w:rPr>
          <w:rFonts w:ascii="Times New Roman" w:hAnsi="Times New Roman" w:cs="Times New Roman"/>
          <w:i/>
          <w:iCs/>
        </w:rPr>
        <w:t>run_id</w:t>
      </w:r>
      <w:proofErr w:type="spellEnd"/>
      <w:r w:rsidR="008F7CE8">
        <w:rPr>
          <w:rFonts w:ascii="Times New Roman" w:hAnsi="Times New Roman" w:cs="Times New Roman"/>
          <w:i/>
          <w:iCs/>
        </w:rPr>
        <w:t xml:space="preserve">, id, x, y, </w:t>
      </w:r>
      <w:proofErr w:type="spellStart"/>
      <w:r w:rsidR="008F7CE8">
        <w:rPr>
          <w:rFonts w:ascii="Times New Roman" w:hAnsi="Times New Roman" w:cs="Times New Roman"/>
          <w:i/>
          <w:iCs/>
        </w:rPr>
        <w:t>ts_born</w:t>
      </w:r>
      <w:proofErr w:type="spellEnd"/>
      <w:r w:rsidR="008F7CE8">
        <w:rPr>
          <w:rFonts w:ascii="Times New Roman" w:hAnsi="Times New Roman" w:cs="Times New Roman"/>
          <w:i/>
          <w:iCs/>
        </w:rPr>
        <w:t xml:space="preserve">, alive, </w:t>
      </w:r>
      <w:proofErr w:type="spellStart"/>
      <w:r w:rsidR="008F7CE8">
        <w:rPr>
          <w:rFonts w:ascii="Times New Roman" w:hAnsi="Times New Roman" w:cs="Times New Roman"/>
          <w:i/>
          <w:iCs/>
        </w:rPr>
        <w:t>ts_died</w:t>
      </w:r>
      <w:proofErr w:type="spellEnd"/>
      <w:r w:rsidR="008F7CE8">
        <w:rPr>
          <w:rFonts w:ascii="Times New Roman" w:hAnsi="Times New Roman" w:cs="Times New Roman"/>
          <w:i/>
          <w:iCs/>
        </w:rPr>
        <w:t>, age.</w:t>
      </w:r>
      <w:r w:rsidR="00166A51">
        <w:rPr>
          <w:rFonts w:ascii="Times New Roman" w:hAnsi="Times New Roman" w:cs="Times New Roman"/>
        </w:rPr>
        <w:t xml:space="preserve"> Information on the sources is contained within the source table. Information on the following attributes is held in the source table: </w:t>
      </w:r>
      <w:proofErr w:type="spellStart"/>
      <w:r w:rsidR="00166A51">
        <w:rPr>
          <w:rFonts w:ascii="Times New Roman" w:hAnsi="Times New Roman" w:cs="Times New Roman"/>
          <w:i/>
          <w:iCs/>
        </w:rPr>
        <w:t>run_id</w:t>
      </w:r>
      <w:proofErr w:type="spellEnd"/>
      <w:r w:rsidR="00166A51">
        <w:rPr>
          <w:rFonts w:ascii="Times New Roman" w:hAnsi="Times New Roman" w:cs="Times New Roman"/>
          <w:i/>
          <w:iCs/>
        </w:rPr>
        <w:t xml:space="preserve">, id, x, y, </w:t>
      </w:r>
      <w:proofErr w:type="spellStart"/>
      <w:r w:rsidR="00166A51">
        <w:rPr>
          <w:rFonts w:ascii="Times New Roman" w:hAnsi="Times New Roman" w:cs="Times New Roman"/>
          <w:i/>
          <w:iCs/>
        </w:rPr>
        <w:t>rm_</w:t>
      </w:r>
      <w:proofErr w:type="gramStart"/>
      <w:r w:rsidR="00166A51">
        <w:rPr>
          <w:rFonts w:ascii="Times New Roman" w:hAnsi="Times New Roman" w:cs="Times New Roman"/>
          <w:i/>
          <w:iCs/>
        </w:rPr>
        <w:t>quality.</w:t>
      </w:r>
      <w:r w:rsidR="00166A51">
        <w:rPr>
          <w:rFonts w:ascii="Times New Roman" w:hAnsi="Times New Roman" w:cs="Times New Roman"/>
        </w:rPr>
        <w:t>The</w:t>
      </w:r>
      <w:proofErr w:type="spellEnd"/>
      <w:proofErr w:type="gramEnd"/>
      <w:r w:rsidR="00166A51">
        <w:rPr>
          <w:rFonts w:ascii="Times New Roman" w:hAnsi="Times New Roman" w:cs="Times New Roman"/>
        </w:rPr>
        <w:t xml:space="preserve"> tool table holds information on the following tool attributes: </w:t>
      </w:r>
      <w:proofErr w:type="spellStart"/>
      <w:r w:rsidR="00166A51">
        <w:rPr>
          <w:rFonts w:ascii="Times New Roman" w:hAnsi="Times New Roman" w:cs="Times New Roman"/>
          <w:i/>
          <w:iCs/>
        </w:rPr>
        <w:t>run_id</w:t>
      </w:r>
      <w:proofErr w:type="spellEnd"/>
      <w:r w:rsidR="00166A51">
        <w:rPr>
          <w:rFonts w:ascii="Times New Roman" w:hAnsi="Times New Roman" w:cs="Times New Roman"/>
          <w:i/>
          <w:iCs/>
        </w:rPr>
        <w:t xml:space="preserve">, id, </w:t>
      </w:r>
      <w:proofErr w:type="spellStart"/>
      <w:r w:rsidR="00166A51">
        <w:rPr>
          <w:rFonts w:ascii="Times New Roman" w:hAnsi="Times New Roman" w:cs="Times New Roman"/>
          <w:i/>
          <w:iCs/>
        </w:rPr>
        <w:t>parent_id</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source_id</w:t>
      </w:r>
      <w:proofErr w:type="spellEnd"/>
      <w:r w:rsidR="00166A51">
        <w:rPr>
          <w:rFonts w:ascii="Times New Roman" w:hAnsi="Times New Roman" w:cs="Times New Roman"/>
          <w:i/>
          <w:iCs/>
        </w:rPr>
        <w:t xml:space="preserve">, x, y, </w:t>
      </w:r>
      <w:proofErr w:type="spellStart"/>
      <w:r w:rsidR="00166A51">
        <w:rPr>
          <w:rFonts w:ascii="Times New Roman" w:hAnsi="Times New Roman" w:cs="Times New Roman"/>
          <w:i/>
          <w:iCs/>
        </w:rPr>
        <w:t>tool_size</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original_size</w:t>
      </w:r>
      <w:proofErr w:type="spellEnd"/>
      <w:r w:rsidR="00166A51">
        <w:rPr>
          <w:rFonts w:ascii="Times New Roman" w:hAnsi="Times New Roman" w:cs="Times New Roman"/>
          <w:i/>
          <w:iCs/>
        </w:rPr>
        <w:t xml:space="preserve">, active, </w:t>
      </w:r>
      <w:proofErr w:type="spellStart"/>
      <w:r w:rsidR="00166A51">
        <w:rPr>
          <w:rFonts w:ascii="Times New Roman" w:hAnsi="Times New Roman" w:cs="Times New Roman"/>
          <w:i/>
          <w:iCs/>
        </w:rPr>
        <w:t>rm_quality</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ts_born</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ts_died</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n_uses</w:t>
      </w:r>
      <w:proofErr w:type="spellEnd"/>
      <w:r w:rsidR="00166A51">
        <w:rPr>
          <w:rFonts w:ascii="Times New Roman" w:hAnsi="Times New Roman" w:cs="Times New Roman"/>
          <w:i/>
          <w:iCs/>
        </w:rPr>
        <w:t>.</w:t>
      </w:r>
      <w:r w:rsidR="005956C4">
        <w:rPr>
          <w:rFonts w:ascii="Times New Roman" w:hAnsi="Times New Roman" w:cs="Times New Roman"/>
          <w:i/>
          <w:iCs/>
        </w:rPr>
        <w:t xml:space="preserve"> </w:t>
      </w:r>
      <w:r w:rsidR="005956C4">
        <w:rPr>
          <w:rFonts w:ascii="Times New Roman" w:hAnsi="Times New Roman" w:cs="Times New Roman"/>
        </w:rPr>
        <w:t>Compile.py can be used merge all of the runs in to a single database.</w:t>
      </w:r>
      <w:r w:rsidR="00166A51">
        <w:rPr>
          <w:rFonts w:ascii="Times New Roman" w:hAnsi="Times New Roman" w:cs="Times New Roman"/>
        </w:rPr>
        <w:t xml:space="preserve"> </w:t>
      </w:r>
      <w:r w:rsidR="008F7CE8">
        <w:rPr>
          <w:rFonts w:ascii="Times New Roman" w:hAnsi="Times New Roman" w:cs="Times New Roman"/>
          <w:i/>
          <w:iCs/>
        </w:rPr>
        <w:t xml:space="preserve"> </w:t>
      </w:r>
      <w:r w:rsidR="008F7CE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i/>
          <w:iCs/>
        </w:rPr>
        <w:t xml:space="preserve"> </w:t>
      </w:r>
      <w:r>
        <w:rPr>
          <w:rFonts w:ascii="Times New Roman" w:hAnsi="Times New Roman" w:cs="Times New Roman"/>
        </w:rPr>
        <w:t xml:space="preserve">      </w:t>
      </w:r>
    </w:p>
    <w:p w14:paraId="52DDD9DE" w14:textId="7DC6F8B9" w:rsidR="009D0B0C" w:rsidRDefault="009D0B0C">
      <w:pPr>
        <w:rPr>
          <w:rFonts w:ascii="Times New Roman" w:hAnsi="Times New Roman" w:cs="Times New Roman"/>
        </w:rPr>
      </w:pPr>
    </w:p>
    <w:p w14:paraId="5540CE09" w14:textId="660FD8A7" w:rsidR="00166A51" w:rsidRDefault="00166A51">
      <w:pPr>
        <w:rPr>
          <w:rFonts w:ascii="Times New Roman" w:hAnsi="Times New Roman" w:cs="Times New Roman"/>
          <w:b/>
          <w:bCs/>
        </w:rPr>
      </w:pPr>
      <w:proofErr w:type="spellStart"/>
      <w:r w:rsidRPr="00166A51">
        <w:rPr>
          <w:rFonts w:ascii="Times New Roman" w:hAnsi="Times New Roman" w:cs="Times New Roman"/>
          <w:b/>
          <w:bCs/>
        </w:rPr>
        <w:t>Submodels</w:t>
      </w:r>
      <w:proofErr w:type="spellEnd"/>
    </w:p>
    <w:p w14:paraId="08F76C4B" w14:textId="17022E39" w:rsidR="00166A51" w:rsidRDefault="00166A51">
      <w:pPr>
        <w:rPr>
          <w:rFonts w:ascii="Times New Roman" w:hAnsi="Times New Roman" w:cs="Times New Roman"/>
          <w:b/>
          <w:bCs/>
        </w:rPr>
      </w:pPr>
    </w:p>
    <w:p w14:paraId="49B4044B" w14:textId="3F199AA1" w:rsidR="00166A51" w:rsidRDefault="00166A51">
      <w:pPr>
        <w:rPr>
          <w:rFonts w:ascii="Times New Roman" w:hAnsi="Times New Roman" w:cs="Times New Roman"/>
          <w:u w:val="single"/>
        </w:rPr>
      </w:pPr>
      <w:r>
        <w:rPr>
          <w:rFonts w:ascii="Times New Roman" w:hAnsi="Times New Roman" w:cs="Times New Roman"/>
          <w:u w:val="single"/>
        </w:rPr>
        <w:t xml:space="preserve">Primate </w:t>
      </w:r>
      <w:proofErr w:type="spellStart"/>
      <w:r>
        <w:rPr>
          <w:rFonts w:ascii="Times New Roman" w:hAnsi="Times New Roman" w:cs="Times New Roman"/>
          <w:u w:val="single"/>
        </w:rPr>
        <w:t>Submodels</w:t>
      </w:r>
      <w:proofErr w:type="spellEnd"/>
    </w:p>
    <w:p w14:paraId="544DEF8C" w14:textId="4CEBBEA0" w:rsidR="00166A51" w:rsidRDefault="00166A51">
      <w:pPr>
        <w:rPr>
          <w:rFonts w:ascii="Times New Roman" w:hAnsi="Times New Roman" w:cs="Times New Roman"/>
          <w:u w:val="single"/>
        </w:rPr>
      </w:pPr>
    </w:p>
    <w:p w14:paraId="48FCF70C" w14:textId="6CE8A4DF" w:rsidR="00166A51" w:rsidRDefault="00166A51">
      <w:pPr>
        <w:rPr>
          <w:rFonts w:ascii="Times New Roman" w:hAnsi="Times New Roman" w:cs="Times New Roman"/>
          <w:i/>
          <w:iCs/>
        </w:rPr>
      </w:pPr>
      <w:r>
        <w:rPr>
          <w:rFonts w:ascii="Times New Roman" w:hAnsi="Times New Roman" w:cs="Times New Roman"/>
          <w:i/>
          <w:iCs/>
        </w:rPr>
        <w:t>M</w:t>
      </w:r>
      <w:r w:rsidRPr="00032D6E">
        <w:rPr>
          <w:rFonts w:ascii="Times New Roman" w:hAnsi="Times New Roman" w:cs="Times New Roman"/>
          <w:i/>
          <w:iCs/>
        </w:rPr>
        <w:t>ove</w:t>
      </w:r>
    </w:p>
    <w:p w14:paraId="3409F5D9" w14:textId="3B7A3069" w:rsidR="00166A51" w:rsidRPr="00166A51" w:rsidRDefault="00166A51">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To move, a primate agent identifies its eight neighboring grid cells. Then, one of the eight identified grid cells is chosen at random. The primate attribute </w:t>
      </w:r>
      <w:r w:rsidRPr="00166A51">
        <w:rPr>
          <w:rFonts w:ascii="Times New Roman" w:hAnsi="Times New Roman" w:cs="Times New Roman"/>
          <w:i/>
          <w:iCs/>
        </w:rPr>
        <w:t>pos</w:t>
      </w:r>
      <w:r>
        <w:rPr>
          <w:rFonts w:ascii="Times New Roman" w:hAnsi="Times New Roman" w:cs="Times New Roman"/>
        </w:rPr>
        <w:t xml:space="preserve"> is then updated based on the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location of the </w:t>
      </w:r>
      <w:r w:rsidR="003B77D7">
        <w:rPr>
          <w:rFonts w:ascii="Times New Roman" w:hAnsi="Times New Roman" w:cs="Times New Roman"/>
        </w:rPr>
        <w:t>chosen grid cell.</w:t>
      </w:r>
      <w:r>
        <w:rPr>
          <w:rFonts w:ascii="Times New Roman" w:hAnsi="Times New Roman" w:cs="Times New Roman"/>
        </w:rPr>
        <w:t xml:space="preserve">  </w:t>
      </w:r>
    </w:p>
    <w:p w14:paraId="49D32F5E" w14:textId="77777777" w:rsidR="003B77D7" w:rsidRDefault="003B77D7">
      <w:pPr>
        <w:rPr>
          <w:rFonts w:ascii="Times New Roman" w:hAnsi="Times New Roman" w:cs="Times New Roman"/>
          <w:i/>
          <w:iCs/>
        </w:rPr>
      </w:pPr>
    </w:p>
    <w:p w14:paraId="25737F63" w14:textId="0890454E" w:rsidR="00166A51" w:rsidRDefault="00166A51">
      <w:pPr>
        <w:rPr>
          <w:rFonts w:ascii="Times New Roman" w:hAnsi="Times New Roman" w:cs="Times New Roman"/>
          <w:i/>
          <w:iCs/>
        </w:rPr>
      </w:pPr>
      <w:proofErr w:type="spellStart"/>
      <w:r w:rsidRPr="003B77D7">
        <w:rPr>
          <w:rFonts w:ascii="Times New Roman" w:hAnsi="Times New Roman" w:cs="Times New Roman"/>
          <w:i/>
          <w:iCs/>
        </w:rPr>
        <w:t>CheckForTree</w:t>
      </w:r>
      <w:proofErr w:type="spellEnd"/>
      <w:r w:rsidR="003B77D7">
        <w:rPr>
          <w:rFonts w:ascii="Times New Roman" w:hAnsi="Times New Roman" w:cs="Times New Roman"/>
          <w:i/>
          <w:iCs/>
        </w:rPr>
        <w:t xml:space="preserve"> </w:t>
      </w:r>
    </w:p>
    <w:p w14:paraId="2FE7C483" w14:textId="59A00994" w:rsidR="003B77D7" w:rsidRDefault="003B77D7">
      <w:pPr>
        <w:rPr>
          <w:rFonts w:ascii="Times New Roman" w:hAnsi="Times New Roman" w:cs="Times New Roman"/>
          <w:i/>
          <w:iCs/>
        </w:rPr>
      </w:pPr>
      <w:r>
        <w:rPr>
          <w:rFonts w:ascii="Times New Roman" w:hAnsi="Times New Roman" w:cs="Times New Roman"/>
          <w:i/>
          <w:iCs/>
        </w:rPr>
        <w:tab/>
      </w:r>
    </w:p>
    <w:p w14:paraId="6B9C6002" w14:textId="6A1AD483" w:rsidR="003B77D7" w:rsidRPr="003B77D7" w:rsidRDefault="003B77D7">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primate agent identifies its location and its eight neighboring grid cells. </w:t>
      </w:r>
      <w:r w:rsidR="005956C4">
        <w:rPr>
          <w:rFonts w:ascii="Times New Roman" w:hAnsi="Times New Roman" w:cs="Times New Roman"/>
        </w:rPr>
        <w:t>E</w:t>
      </w:r>
      <w:r>
        <w:rPr>
          <w:rFonts w:ascii="Times New Roman" w:hAnsi="Times New Roman" w:cs="Times New Roman"/>
        </w:rPr>
        <w:t xml:space="preserve">ach grid cell is checked to determine if it contains a Tree. If a tree is found, then the Primate attribute </w:t>
      </w:r>
      <w:proofErr w:type="spellStart"/>
      <w:r>
        <w:rPr>
          <w:rFonts w:ascii="Times New Roman" w:hAnsi="Times New Roman" w:cs="Times New Roman"/>
          <w:i/>
          <w:iCs/>
        </w:rPr>
        <w:t>NutTreeLoc</w:t>
      </w:r>
      <w:proofErr w:type="spellEnd"/>
      <w:r>
        <w:rPr>
          <w:rFonts w:ascii="Times New Roman" w:hAnsi="Times New Roman" w:cs="Times New Roman"/>
          <w:i/>
          <w:iCs/>
        </w:rPr>
        <w:t xml:space="preserve"> </w:t>
      </w:r>
      <w:r>
        <w:rPr>
          <w:rFonts w:ascii="Times New Roman" w:hAnsi="Times New Roman" w:cs="Times New Roman"/>
        </w:rPr>
        <w:t>is updated with the location of the Tree. In the event that more than one tree</w:t>
      </w:r>
      <w:r w:rsidR="004A5793">
        <w:rPr>
          <w:rFonts w:ascii="Times New Roman" w:hAnsi="Times New Roman" w:cs="Times New Roman"/>
        </w:rPr>
        <w:t xml:space="preserve"> found within the neighborhood, then a Tree is chosen at random. </w:t>
      </w:r>
      <w:r>
        <w:rPr>
          <w:rFonts w:ascii="Times New Roman" w:hAnsi="Times New Roman" w:cs="Times New Roman"/>
        </w:rPr>
        <w:t xml:space="preserve"> </w:t>
      </w:r>
    </w:p>
    <w:p w14:paraId="3216D2EE" w14:textId="77777777" w:rsidR="003B77D7" w:rsidRDefault="003B77D7">
      <w:pPr>
        <w:rPr>
          <w:rFonts w:ascii="Times New Roman" w:hAnsi="Times New Roman" w:cs="Times New Roman"/>
          <w:i/>
          <w:iCs/>
        </w:rPr>
      </w:pPr>
    </w:p>
    <w:p w14:paraId="17438CEE" w14:textId="5D04E5FE" w:rsidR="00166A51" w:rsidRDefault="00166A51">
      <w:pPr>
        <w:rPr>
          <w:rFonts w:ascii="Times New Roman" w:hAnsi="Times New Roman" w:cs="Times New Roman"/>
          <w:i/>
          <w:iCs/>
        </w:rPr>
      </w:pPr>
      <w:proofErr w:type="spellStart"/>
      <w:r w:rsidRPr="00032D6E">
        <w:rPr>
          <w:rFonts w:ascii="Times New Roman" w:hAnsi="Times New Roman" w:cs="Times New Roman"/>
          <w:i/>
          <w:iCs/>
        </w:rPr>
        <w:t>CheckForStone</w:t>
      </w:r>
      <w:proofErr w:type="spellEnd"/>
    </w:p>
    <w:p w14:paraId="1FF81785" w14:textId="0BAAFF6B" w:rsidR="004A5793" w:rsidRDefault="004A5793">
      <w:pPr>
        <w:rPr>
          <w:rFonts w:ascii="Times New Roman" w:hAnsi="Times New Roman" w:cs="Times New Roman"/>
          <w:i/>
          <w:iCs/>
        </w:rPr>
      </w:pPr>
    </w:p>
    <w:p w14:paraId="3A1564E4" w14:textId="6E15CF63" w:rsidR="004A5793" w:rsidRDefault="004A5793">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primate agent identifies all of the grid cells within a </w:t>
      </w:r>
      <w:r w:rsidR="005956C4">
        <w:rPr>
          <w:rFonts w:ascii="Times New Roman" w:hAnsi="Times New Roman" w:cs="Times New Roman"/>
        </w:rPr>
        <w:t xml:space="preserve">given </w:t>
      </w:r>
      <w:r>
        <w:rPr>
          <w:rFonts w:ascii="Times New Roman" w:hAnsi="Times New Roman" w:cs="Times New Roman"/>
        </w:rPr>
        <w:t>radius</w:t>
      </w:r>
      <w:r w:rsidR="005956C4">
        <w:rPr>
          <w:rFonts w:ascii="Times New Roman" w:hAnsi="Times New Roman" w:cs="Times New Roman"/>
        </w:rPr>
        <w:t xml:space="preserve"> set by the attribute </w:t>
      </w:r>
      <w:proofErr w:type="spellStart"/>
      <w:r w:rsidR="005956C4" w:rsidRPr="005956C4">
        <w:rPr>
          <w:rFonts w:ascii="Times New Roman" w:hAnsi="Times New Roman" w:cs="Times New Roman"/>
          <w:i/>
          <w:iCs/>
        </w:rPr>
        <w:t>search_radius</w:t>
      </w:r>
      <w:proofErr w:type="spellEnd"/>
      <w:r>
        <w:rPr>
          <w:rFonts w:ascii="Times New Roman" w:hAnsi="Times New Roman" w:cs="Times New Roman"/>
        </w:rPr>
        <w:t xml:space="preserve"> of its current location. The primate agent then determines if a pounding tool or source agent is contained found within one of these grid-cells (including its current location). The result of this check is then returned as a list</w:t>
      </w:r>
      <w:r w:rsidR="0057546B">
        <w:rPr>
          <w:rFonts w:ascii="Times New Roman" w:hAnsi="Times New Roman" w:cs="Times New Roman"/>
        </w:rPr>
        <w:t>.</w:t>
      </w:r>
    </w:p>
    <w:p w14:paraId="3AE01512" w14:textId="77777777" w:rsidR="004A5793" w:rsidRPr="004A5793" w:rsidRDefault="004A5793">
      <w:pPr>
        <w:rPr>
          <w:rFonts w:ascii="Times New Roman" w:hAnsi="Times New Roman" w:cs="Times New Roman"/>
        </w:rPr>
      </w:pPr>
    </w:p>
    <w:p w14:paraId="48EA665D" w14:textId="06501523" w:rsidR="00166A51" w:rsidRDefault="00166A51">
      <w:pPr>
        <w:rPr>
          <w:rFonts w:ascii="Times New Roman" w:hAnsi="Times New Roman" w:cs="Times New Roman"/>
          <w:i/>
          <w:iCs/>
        </w:rPr>
      </w:pPr>
      <w:proofErr w:type="spellStart"/>
      <w:r w:rsidRPr="00032D6E">
        <w:rPr>
          <w:rFonts w:ascii="Times New Roman" w:hAnsi="Times New Roman" w:cs="Times New Roman"/>
          <w:i/>
          <w:iCs/>
        </w:rPr>
        <w:t>SelectStone</w:t>
      </w:r>
      <w:proofErr w:type="spellEnd"/>
    </w:p>
    <w:p w14:paraId="0ACFC203" w14:textId="41C117F4" w:rsidR="0057546B" w:rsidRDefault="0057546B">
      <w:pPr>
        <w:rPr>
          <w:rFonts w:ascii="Times New Roman" w:hAnsi="Times New Roman" w:cs="Times New Roman"/>
        </w:rPr>
      </w:pPr>
    </w:p>
    <w:p w14:paraId="27C0CAE0" w14:textId="38F2D90B" w:rsidR="0057546B" w:rsidRDefault="0057546B" w:rsidP="0057546B">
      <w:pPr>
        <w:ind w:firstLine="720"/>
        <w:rPr>
          <w:rFonts w:ascii="Times New Roman" w:hAnsi="Times New Roman" w:cs="Times New Roman"/>
        </w:rPr>
      </w:pPr>
      <w:r>
        <w:rPr>
          <w:rFonts w:ascii="Times New Roman" w:hAnsi="Times New Roman" w:cs="Times New Roman"/>
        </w:rPr>
        <w:t xml:space="preserve">If the length of the list returned from </w:t>
      </w:r>
      <w:proofErr w:type="spellStart"/>
      <w:r>
        <w:rPr>
          <w:rFonts w:ascii="Times New Roman" w:hAnsi="Times New Roman" w:cs="Times New Roman"/>
          <w:i/>
          <w:iCs/>
        </w:rPr>
        <w:t>CheckForStone</w:t>
      </w:r>
      <w:proofErr w:type="spellEnd"/>
      <w:r>
        <w:rPr>
          <w:rFonts w:ascii="Times New Roman" w:hAnsi="Times New Roman" w:cs="Times New Roman"/>
          <w:i/>
          <w:iCs/>
        </w:rPr>
        <w:t xml:space="preserve"> </w:t>
      </w:r>
      <w:r>
        <w:rPr>
          <w:rFonts w:ascii="Times New Roman" w:hAnsi="Times New Roman" w:cs="Times New Roman"/>
        </w:rPr>
        <w:t xml:space="preserve">is greater than 0. Then the </w:t>
      </w:r>
      <w:proofErr w:type="spellStart"/>
      <w:r>
        <w:rPr>
          <w:rFonts w:ascii="Times New Roman" w:hAnsi="Times New Roman" w:cs="Times New Roman"/>
          <w:i/>
          <w:iCs/>
        </w:rPr>
        <w:t>SelectStone</w:t>
      </w:r>
      <w:proofErr w:type="spellEnd"/>
      <w:r>
        <w:rPr>
          <w:rFonts w:ascii="Times New Roman" w:hAnsi="Times New Roman" w:cs="Times New Roman"/>
        </w:rPr>
        <w:t xml:space="preserve"> method is triggered. The primate agent will then select the object that is nearest to its location. If there are multiple objects that equally near, then then primate will choose from these equally near objects at random.   </w:t>
      </w:r>
    </w:p>
    <w:p w14:paraId="46240F48" w14:textId="77777777" w:rsidR="0057546B" w:rsidRPr="0057546B" w:rsidRDefault="0057546B">
      <w:pPr>
        <w:rPr>
          <w:rFonts w:ascii="Times New Roman" w:hAnsi="Times New Roman" w:cs="Times New Roman"/>
        </w:rPr>
      </w:pPr>
    </w:p>
    <w:p w14:paraId="605A569E" w14:textId="577D567C" w:rsidR="00166A51" w:rsidRDefault="00166A51">
      <w:pPr>
        <w:rPr>
          <w:rFonts w:ascii="Times New Roman" w:hAnsi="Times New Roman" w:cs="Times New Roman"/>
          <w:i/>
          <w:iCs/>
        </w:rPr>
      </w:pPr>
      <w:proofErr w:type="spellStart"/>
      <w:r w:rsidRPr="00032D6E">
        <w:rPr>
          <w:rFonts w:ascii="Times New Roman" w:hAnsi="Times New Roman" w:cs="Times New Roman"/>
          <w:i/>
          <w:iCs/>
        </w:rPr>
        <w:t>UseStone</w:t>
      </w:r>
      <w:proofErr w:type="spellEnd"/>
    </w:p>
    <w:p w14:paraId="0D34E7F6" w14:textId="529D2A69" w:rsidR="0057546B" w:rsidRDefault="0057546B">
      <w:pPr>
        <w:rPr>
          <w:rFonts w:ascii="Times New Roman" w:hAnsi="Times New Roman" w:cs="Times New Roman"/>
        </w:rPr>
      </w:pPr>
      <w:r>
        <w:rPr>
          <w:rFonts w:ascii="Times New Roman" w:hAnsi="Times New Roman" w:cs="Times New Roman"/>
        </w:rPr>
        <w:tab/>
      </w:r>
    </w:p>
    <w:p w14:paraId="7270E877" w14:textId="37043481" w:rsidR="0057546B" w:rsidRDefault="0057546B">
      <w:pPr>
        <w:rPr>
          <w:rFonts w:ascii="Times New Roman" w:hAnsi="Times New Roman" w:cs="Times New Roman"/>
        </w:rPr>
      </w:pPr>
      <w:r>
        <w:rPr>
          <w:rFonts w:ascii="Times New Roman" w:hAnsi="Times New Roman" w:cs="Times New Roman"/>
        </w:rPr>
        <w:tab/>
        <w:t>The Primate agent then moves to</w:t>
      </w:r>
      <w:r w:rsidR="007B15FB">
        <w:rPr>
          <w:rFonts w:ascii="Times New Roman" w:hAnsi="Times New Roman" w:cs="Times New Roman"/>
        </w:rPr>
        <w:t xml:space="preserve"> the location of the selected object (Source or Pounding Tool). </w:t>
      </w:r>
      <w:r>
        <w:rPr>
          <w:rFonts w:ascii="Times New Roman" w:hAnsi="Times New Roman" w:cs="Times New Roman"/>
        </w:rPr>
        <w:t xml:space="preserve"> If the chosen object is a Source agent, then a new Pounding Tool </w:t>
      </w:r>
      <w:r w:rsidR="005956C4">
        <w:rPr>
          <w:rFonts w:ascii="Times New Roman" w:hAnsi="Times New Roman" w:cs="Times New Roman"/>
        </w:rPr>
        <w:t>agent</w:t>
      </w:r>
      <w:r>
        <w:rPr>
          <w:rFonts w:ascii="Times New Roman" w:hAnsi="Times New Roman" w:cs="Times New Roman"/>
        </w:rPr>
        <w:t xml:space="preserve"> is generated at the</w:t>
      </w:r>
      <w:r w:rsidR="007B15FB">
        <w:rPr>
          <w:rFonts w:ascii="Times New Roman" w:hAnsi="Times New Roman" w:cs="Times New Roman"/>
        </w:rPr>
        <w:t xml:space="preserve"> location of the</w:t>
      </w:r>
      <w:r>
        <w:rPr>
          <w:rFonts w:ascii="Times New Roman" w:hAnsi="Times New Roman" w:cs="Times New Roman"/>
        </w:rPr>
        <w:t xml:space="preserve"> </w:t>
      </w:r>
      <w:r w:rsidR="007B15FB">
        <w:rPr>
          <w:rFonts w:ascii="Times New Roman" w:hAnsi="Times New Roman" w:cs="Times New Roman"/>
        </w:rPr>
        <w:t>s</w:t>
      </w:r>
      <w:r>
        <w:rPr>
          <w:rFonts w:ascii="Times New Roman" w:hAnsi="Times New Roman" w:cs="Times New Roman"/>
        </w:rPr>
        <w:t>ource. The size of tool</w:t>
      </w:r>
      <w:r w:rsidR="007B15FB">
        <w:rPr>
          <w:rFonts w:ascii="Times New Roman" w:hAnsi="Times New Roman" w:cs="Times New Roman"/>
        </w:rPr>
        <w:t xml:space="preserve"> is determined by drawing from a random normal distribution with mean and standard distribution equivalent to the size of the Pounding Tools documented in the </w:t>
      </w:r>
      <w:proofErr w:type="spellStart"/>
      <w:r w:rsidR="007B15FB">
        <w:rPr>
          <w:rFonts w:ascii="Times New Roman" w:hAnsi="Times New Roman" w:cs="Times New Roman"/>
        </w:rPr>
        <w:t>Ta</w:t>
      </w:r>
      <w:r w:rsidR="005956C4">
        <w:rPr>
          <w:rFonts w:ascii="Times New Roman" w:hAnsi="Times New Roman" w:cs="Times New Roman"/>
        </w:rPr>
        <w:t>ï</w:t>
      </w:r>
      <w:proofErr w:type="spellEnd"/>
      <w:r w:rsidR="007B15FB">
        <w:rPr>
          <w:rFonts w:ascii="Times New Roman" w:hAnsi="Times New Roman" w:cs="Times New Roman"/>
        </w:rPr>
        <w:t xml:space="preserve"> Forest </w:t>
      </w:r>
      <w:r w:rsidR="007B15FB">
        <w:rPr>
          <w:rFonts w:ascii="Times New Roman" w:hAnsi="Times New Roman" w:cs="Times New Roman"/>
        </w:rPr>
        <w:fldChar w:fldCharType="begin"/>
      </w:r>
      <w:r w:rsidR="007B15FB">
        <w:rPr>
          <w:rFonts w:ascii="Times New Roman" w:hAnsi="Times New Roman" w:cs="Times New Roman"/>
        </w:rPr>
        <w:instrText xml:space="preserve"> ADDIN ZOTERO_ITEM CSL_CITATION {"citationID":"OYPoVkEq","properties":{"formattedCitation":"(Luncz et al., 2016)","plainCitation":"(Luncz et al., 2016)","noteIndex":0},"citationItems":[{"id":696,"uris":["http://zotero.org/users/2042166/items/CWHYF932"],"uri":["http://zotero.org/users/2042166/items/CWHYF932"],"itemData":{"id":696,"type":"article-journal","abstract":"Stone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B15FB">
        <w:rPr>
          <w:rFonts w:ascii="Times New Roman" w:hAnsi="Times New Roman" w:cs="Times New Roman"/>
        </w:rPr>
        <w:fldChar w:fldCharType="separate"/>
      </w:r>
      <w:r w:rsidR="007B15FB">
        <w:rPr>
          <w:rFonts w:ascii="Times New Roman" w:hAnsi="Times New Roman" w:cs="Times New Roman"/>
          <w:noProof/>
        </w:rPr>
        <w:t>(Luncz et al., 2016)</w:t>
      </w:r>
      <w:r w:rsidR="007B15FB">
        <w:rPr>
          <w:rFonts w:ascii="Times New Roman" w:hAnsi="Times New Roman" w:cs="Times New Roman"/>
        </w:rPr>
        <w:fldChar w:fldCharType="end"/>
      </w:r>
      <w:r w:rsidR="007B15FB">
        <w:rPr>
          <w:rFonts w:ascii="Times New Roman" w:hAnsi="Times New Roman" w:cs="Times New Roman"/>
        </w:rPr>
        <w:t>. This newly generated tool is then moved to the location of the Tree o</w:t>
      </w:r>
      <w:r w:rsidR="00B136F1">
        <w:rPr>
          <w:rFonts w:ascii="Times New Roman" w:hAnsi="Times New Roman" w:cs="Times New Roman"/>
        </w:rPr>
        <w:t xml:space="preserve">n one of the Tree’s neighboring grid-cells. This choice is random. The Pounding Tool attribute </w:t>
      </w:r>
      <w:proofErr w:type="spellStart"/>
      <w:r w:rsidR="00B136F1">
        <w:rPr>
          <w:rFonts w:ascii="Times New Roman" w:hAnsi="Times New Roman" w:cs="Times New Roman"/>
          <w:i/>
          <w:iCs/>
        </w:rPr>
        <w:t>n_uses</w:t>
      </w:r>
      <w:proofErr w:type="spellEnd"/>
      <w:r w:rsidR="00B136F1">
        <w:rPr>
          <w:rFonts w:ascii="Times New Roman" w:hAnsi="Times New Roman" w:cs="Times New Roman"/>
        </w:rPr>
        <w:t xml:space="preserve"> is then updated from 0 to 1. </w:t>
      </w:r>
    </w:p>
    <w:p w14:paraId="14E03B5D" w14:textId="3BFFEE58" w:rsidR="00B136F1" w:rsidRPr="00B136F1" w:rsidRDefault="00B136F1">
      <w:pPr>
        <w:rPr>
          <w:rFonts w:ascii="Times New Roman" w:hAnsi="Times New Roman" w:cs="Times New Roman"/>
        </w:rPr>
      </w:pPr>
      <w:r>
        <w:rPr>
          <w:rFonts w:ascii="Times New Roman" w:hAnsi="Times New Roman" w:cs="Times New Roman"/>
        </w:rPr>
        <w:tab/>
        <w:t xml:space="preserve">If a Pounding Tool is selected, then Pounding Tool is selected then the primate agent will move the Pounding Tool to the Tree as described above. The attribute </w:t>
      </w:r>
      <w:proofErr w:type="spellStart"/>
      <w:r>
        <w:rPr>
          <w:rFonts w:ascii="Times New Roman" w:hAnsi="Times New Roman" w:cs="Times New Roman"/>
          <w:i/>
          <w:iCs/>
        </w:rPr>
        <w:t>n</w:t>
      </w:r>
      <w:r>
        <w:rPr>
          <w:rFonts w:ascii="Times New Roman" w:hAnsi="Times New Roman" w:cs="Times New Roman"/>
          <w:i/>
          <w:iCs/>
        </w:rPr>
        <w:softHyphen/>
        <w:t>_uses</w:t>
      </w:r>
      <w:proofErr w:type="spellEnd"/>
      <w:r>
        <w:rPr>
          <w:rFonts w:ascii="Times New Roman" w:hAnsi="Times New Roman" w:cs="Times New Roman"/>
          <w:i/>
          <w:iCs/>
        </w:rPr>
        <w:t xml:space="preserve"> </w:t>
      </w:r>
      <w:proofErr w:type="gramStart"/>
      <w:r w:rsidR="005956C4">
        <w:rPr>
          <w:rFonts w:ascii="Times New Roman" w:hAnsi="Times New Roman" w:cs="Times New Roman"/>
        </w:rPr>
        <w:t>is</w:t>
      </w:r>
      <w:proofErr w:type="gramEnd"/>
      <w:r>
        <w:rPr>
          <w:rFonts w:ascii="Times New Roman" w:hAnsi="Times New Roman" w:cs="Times New Roman"/>
        </w:rPr>
        <w:t xml:space="preserve"> then updated by adding 1 to the current value in </w:t>
      </w:r>
      <w:proofErr w:type="spellStart"/>
      <w:r w:rsidRPr="00B136F1">
        <w:rPr>
          <w:rFonts w:ascii="Times New Roman" w:hAnsi="Times New Roman" w:cs="Times New Roman"/>
          <w:i/>
          <w:iCs/>
        </w:rPr>
        <w:t>n_uses</w:t>
      </w:r>
      <w:proofErr w:type="spellEnd"/>
      <w:r>
        <w:rPr>
          <w:rFonts w:ascii="Times New Roman" w:hAnsi="Times New Roman" w:cs="Times New Roman"/>
          <w:i/>
          <w:iCs/>
        </w:rPr>
        <w:t xml:space="preserve">. </w:t>
      </w:r>
    </w:p>
    <w:p w14:paraId="32D7F851" w14:textId="77777777" w:rsidR="0057546B" w:rsidRPr="0057546B" w:rsidRDefault="0057546B">
      <w:pPr>
        <w:rPr>
          <w:rFonts w:ascii="Times New Roman" w:hAnsi="Times New Roman" w:cs="Times New Roman"/>
        </w:rPr>
      </w:pPr>
    </w:p>
    <w:p w14:paraId="0AFCE821" w14:textId="1372E768" w:rsidR="00166A51" w:rsidRDefault="00166A51">
      <w:pPr>
        <w:rPr>
          <w:rFonts w:ascii="Times New Roman" w:hAnsi="Times New Roman" w:cs="Times New Roman"/>
          <w:i/>
          <w:iCs/>
        </w:rPr>
      </w:pPr>
      <w:proofErr w:type="spellStart"/>
      <w:r w:rsidRPr="00032D6E">
        <w:rPr>
          <w:rFonts w:ascii="Times New Roman" w:hAnsi="Times New Roman" w:cs="Times New Roman"/>
          <w:i/>
          <w:iCs/>
        </w:rPr>
        <w:t>BreakStone</w:t>
      </w:r>
      <w:proofErr w:type="spellEnd"/>
    </w:p>
    <w:p w14:paraId="7F7EBE54" w14:textId="4828C60F" w:rsidR="00B136F1" w:rsidRDefault="00B136F1">
      <w:pPr>
        <w:rPr>
          <w:rFonts w:ascii="Times New Roman" w:hAnsi="Times New Roman" w:cs="Times New Roman"/>
        </w:rPr>
      </w:pPr>
    </w:p>
    <w:p w14:paraId="5F430616" w14:textId="1BB3C2DC" w:rsidR="00B136F1" w:rsidRPr="005256AB" w:rsidRDefault="00B136F1">
      <w:pPr>
        <w:rPr>
          <w:rFonts w:ascii="Times New Roman" w:hAnsi="Times New Roman" w:cs="Times New Roman"/>
        </w:rPr>
      </w:pPr>
      <w:r>
        <w:rPr>
          <w:rFonts w:ascii="Times New Roman" w:hAnsi="Times New Roman" w:cs="Times New Roman"/>
        </w:rPr>
        <w:tab/>
      </w:r>
      <w:r w:rsidR="00FE6D12">
        <w:rPr>
          <w:rFonts w:ascii="Times New Roman" w:hAnsi="Times New Roman" w:cs="Times New Roman"/>
        </w:rPr>
        <w:t xml:space="preserve">When break stone is triggered the size of the detached piece is determined by drawing from a random negative exponential distribution with a scale of 200. This is used to best approximate the size </w:t>
      </w:r>
      <w:r w:rsidR="00497356">
        <w:rPr>
          <w:rFonts w:ascii="Times New Roman" w:hAnsi="Times New Roman" w:cs="Times New Roman"/>
        </w:rPr>
        <w:t xml:space="preserve">in grams of documented pounding tool fragments detached from Panda nut tools in the Tai Forest </w:t>
      </w:r>
      <w:r w:rsidR="00497356">
        <w:rPr>
          <w:rFonts w:ascii="Times New Roman" w:hAnsi="Times New Roman" w:cs="Times New Roman"/>
        </w:rPr>
        <w:fldChar w:fldCharType="begin"/>
      </w:r>
      <w:r w:rsidR="00497356">
        <w:rPr>
          <w:rFonts w:ascii="Times New Roman" w:hAnsi="Times New Roman" w:cs="Times New Roman"/>
        </w:rPr>
        <w:instrText xml:space="preserve"> ADDIN ZOTERO_ITEM CSL_CITATION {"citationID":"HT81hyUW","properties":{"formattedCitation":"(Proffitt et al., 2018)","plainCitation":"(Proffitt et al., 2018)","noteIndex":0},"citationItems":[{"id":3521,"uris":["http://zotero.org/users/2042166/items/AHWQ28EA"],"uri":["http://zotero.org/users/2042166/items/AHWQ28EA"],"itemData":{"id":3521,"type":"article-journal","abstract":"Archaeological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schema":"https://github.com/citation-style-language/schema/raw/master/csl-citation.json"} </w:instrText>
      </w:r>
      <w:r w:rsidR="00497356">
        <w:rPr>
          <w:rFonts w:ascii="Times New Roman" w:hAnsi="Times New Roman" w:cs="Times New Roman"/>
        </w:rPr>
        <w:fldChar w:fldCharType="separate"/>
      </w:r>
      <w:r w:rsidR="00497356">
        <w:rPr>
          <w:rFonts w:ascii="Times New Roman" w:hAnsi="Times New Roman" w:cs="Times New Roman"/>
          <w:noProof/>
        </w:rPr>
        <w:t>(Proffitt et al., 2018)</w:t>
      </w:r>
      <w:r w:rsidR="00497356">
        <w:rPr>
          <w:rFonts w:ascii="Times New Roman" w:hAnsi="Times New Roman" w:cs="Times New Roman"/>
        </w:rPr>
        <w:fldChar w:fldCharType="end"/>
      </w:r>
      <w:r w:rsidR="00497356">
        <w:rPr>
          <w:rFonts w:ascii="Times New Roman" w:hAnsi="Times New Roman" w:cs="Times New Roman"/>
        </w:rPr>
        <w:t xml:space="preserve">.  </w:t>
      </w:r>
      <w:r w:rsidR="005956C4">
        <w:rPr>
          <w:rFonts w:ascii="Times New Roman" w:hAnsi="Times New Roman" w:cs="Times New Roman"/>
        </w:rPr>
        <w:t>T</w:t>
      </w:r>
      <w:r w:rsidR="00497356">
        <w:rPr>
          <w:rFonts w:ascii="Times New Roman" w:hAnsi="Times New Roman" w:cs="Times New Roman"/>
        </w:rPr>
        <w:t xml:space="preserve">he size of the resulting fragment can be no greater than half of the Pounding Tool attribute </w:t>
      </w:r>
      <w:proofErr w:type="spellStart"/>
      <w:r w:rsidR="00497356">
        <w:rPr>
          <w:rFonts w:ascii="Times New Roman" w:hAnsi="Times New Roman" w:cs="Times New Roman"/>
          <w:i/>
          <w:iCs/>
        </w:rPr>
        <w:t>Tool_size</w:t>
      </w:r>
      <w:proofErr w:type="spellEnd"/>
      <w:r w:rsidR="00497356">
        <w:rPr>
          <w:rFonts w:ascii="Times New Roman" w:hAnsi="Times New Roman" w:cs="Times New Roman"/>
        </w:rPr>
        <w:t xml:space="preserve">. This allows the nature of the breakages to range from the frequent detachment of small pieces to raw examples where the tool splits in half. The size of the Pounding Tool being broken updated by subtracting the size of the fragment from its </w:t>
      </w:r>
      <w:proofErr w:type="spellStart"/>
      <w:r w:rsidR="00497356">
        <w:rPr>
          <w:rFonts w:ascii="Times New Roman" w:hAnsi="Times New Roman" w:cs="Times New Roman"/>
          <w:i/>
          <w:iCs/>
        </w:rPr>
        <w:t>Tool</w:t>
      </w:r>
      <w:r w:rsidR="00497356" w:rsidRPr="00497356">
        <w:rPr>
          <w:rFonts w:ascii="Times New Roman" w:hAnsi="Times New Roman" w:cs="Times New Roman"/>
          <w:i/>
          <w:iCs/>
        </w:rPr>
        <w:t>_</w:t>
      </w:r>
      <w:r w:rsidR="00497356">
        <w:rPr>
          <w:rFonts w:ascii="Times New Roman" w:hAnsi="Times New Roman" w:cs="Times New Roman"/>
          <w:i/>
          <w:iCs/>
        </w:rPr>
        <w:t>size</w:t>
      </w:r>
      <w:proofErr w:type="spellEnd"/>
      <w:r w:rsidR="00497356">
        <w:rPr>
          <w:rFonts w:ascii="Times New Roman" w:hAnsi="Times New Roman" w:cs="Times New Roman"/>
        </w:rPr>
        <w:t xml:space="preserve">. If </w:t>
      </w:r>
      <w:r w:rsidR="00497356">
        <w:rPr>
          <w:rFonts w:ascii="Times New Roman" w:hAnsi="Times New Roman" w:cs="Times New Roman"/>
        </w:rPr>
        <w:softHyphen/>
      </w:r>
      <w:r w:rsidR="00497356">
        <w:rPr>
          <w:rFonts w:ascii="Times New Roman" w:hAnsi="Times New Roman" w:cs="Times New Roman"/>
        </w:rPr>
        <w:softHyphen/>
      </w:r>
      <w:proofErr w:type="spellStart"/>
      <w:r w:rsidR="00497356" w:rsidRPr="005256AB">
        <w:rPr>
          <w:rFonts w:ascii="Times New Roman" w:hAnsi="Times New Roman" w:cs="Times New Roman"/>
          <w:i/>
          <w:iCs/>
        </w:rPr>
        <w:t>Tool</w:t>
      </w:r>
      <w:r w:rsidR="00497356" w:rsidRPr="005256AB">
        <w:rPr>
          <w:rFonts w:ascii="Times New Roman" w:hAnsi="Times New Roman" w:cs="Times New Roman"/>
          <w:i/>
          <w:iCs/>
        </w:rPr>
        <w:softHyphen/>
      </w:r>
      <w:r w:rsidR="005256AB">
        <w:rPr>
          <w:rFonts w:ascii="Times New Roman" w:hAnsi="Times New Roman" w:cs="Times New Roman"/>
          <w:i/>
          <w:iCs/>
        </w:rPr>
        <w:softHyphen/>
      </w:r>
      <w:r w:rsidR="005256AB">
        <w:rPr>
          <w:rFonts w:ascii="Times New Roman" w:hAnsi="Times New Roman" w:cs="Times New Roman"/>
          <w:i/>
          <w:iCs/>
        </w:rPr>
        <w:softHyphen/>
      </w:r>
      <w:r w:rsidR="005256AB">
        <w:rPr>
          <w:rFonts w:ascii="Times New Roman" w:hAnsi="Times New Roman" w:cs="Times New Roman"/>
          <w:i/>
          <w:iCs/>
        </w:rPr>
        <w:softHyphen/>
        <w:t>_size</w:t>
      </w:r>
      <w:proofErr w:type="spellEnd"/>
      <w:r w:rsidR="005256AB">
        <w:rPr>
          <w:rFonts w:ascii="Times New Roman" w:hAnsi="Times New Roman" w:cs="Times New Roman"/>
          <w:i/>
          <w:iCs/>
        </w:rPr>
        <w:t xml:space="preserve"> </w:t>
      </w:r>
      <w:r w:rsidR="005256AB">
        <w:rPr>
          <w:rFonts w:ascii="Times New Roman" w:hAnsi="Times New Roman" w:cs="Times New Roman"/>
        </w:rPr>
        <w:t xml:space="preserve">dropped below 2000 then the Pounding Tool’s active attribute is updated from True to False. </w:t>
      </w:r>
    </w:p>
    <w:p w14:paraId="27D9E9D6" w14:textId="53101D54" w:rsidR="00497356" w:rsidRDefault="00497356">
      <w:pPr>
        <w:rPr>
          <w:rFonts w:ascii="Times New Roman" w:hAnsi="Times New Roman" w:cs="Times New Roman"/>
        </w:rPr>
      </w:pPr>
      <w:r>
        <w:rPr>
          <w:rFonts w:ascii="Times New Roman" w:hAnsi="Times New Roman" w:cs="Times New Roman"/>
        </w:rPr>
        <w:tab/>
        <w:t>A new Pounding Tool agent is then generated at the location of the Pounding</w:t>
      </w:r>
      <w:r w:rsidR="005956C4">
        <w:rPr>
          <w:rFonts w:ascii="Times New Roman" w:hAnsi="Times New Roman" w:cs="Times New Roman"/>
        </w:rPr>
        <w:t xml:space="preserve"> Tool that has been </w:t>
      </w:r>
      <w:r>
        <w:rPr>
          <w:rFonts w:ascii="Times New Roman" w:hAnsi="Times New Roman" w:cs="Times New Roman"/>
        </w:rPr>
        <w:t xml:space="preserve">broken with the determined size of the fragment. The size of the newly generated Pounding Tool is greater than 2000 then its attribute </w:t>
      </w:r>
      <w:r>
        <w:rPr>
          <w:rFonts w:ascii="Times New Roman" w:hAnsi="Times New Roman" w:cs="Times New Roman"/>
          <w:i/>
          <w:iCs/>
        </w:rPr>
        <w:t xml:space="preserve">active </w:t>
      </w:r>
      <w:r>
        <w:rPr>
          <w:rFonts w:ascii="Times New Roman" w:hAnsi="Times New Roman" w:cs="Times New Roman"/>
        </w:rPr>
        <w:t xml:space="preserve">is set to True, otherwise it is set to False.   </w:t>
      </w:r>
    </w:p>
    <w:p w14:paraId="68EE581E" w14:textId="1AB76C17" w:rsidR="005256AB" w:rsidRDefault="005256AB">
      <w:pPr>
        <w:rPr>
          <w:rFonts w:ascii="Times New Roman" w:hAnsi="Times New Roman" w:cs="Times New Roman"/>
        </w:rPr>
      </w:pPr>
    </w:p>
    <w:p w14:paraId="09BA6522" w14:textId="46B56B42" w:rsidR="005256AB" w:rsidRDefault="005256AB">
      <w:pPr>
        <w:rPr>
          <w:rFonts w:ascii="Times New Roman" w:hAnsi="Times New Roman" w:cs="Times New Roman"/>
          <w:u w:val="single"/>
        </w:rPr>
      </w:pPr>
      <w:r>
        <w:rPr>
          <w:rFonts w:ascii="Times New Roman" w:hAnsi="Times New Roman" w:cs="Times New Roman"/>
          <w:u w:val="single"/>
        </w:rPr>
        <w:t xml:space="preserve">Tree </w:t>
      </w:r>
      <w:proofErr w:type="spellStart"/>
      <w:r>
        <w:rPr>
          <w:rFonts w:ascii="Times New Roman" w:hAnsi="Times New Roman" w:cs="Times New Roman"/>
          <w:u w:val="single"/>
        </w:rPr>
        <w:t>Submodels</w:t>
      </w:r>
      <w:proofErr w:type="spellEnd"/>
    </w:p>
    <w:p w14:paraId="38E09B9E" w14:textId="1BBED1AB" w:rsidR="005256AB" w:rsidRDefault="005256AB">
      <w:pPr>
        <w:rPr>
          <w:rFonts w:ascii="Times New Roman" w:hAnsi="Times New Roman" w:cs="Times New Roman"/>
          <w:u w:val="single"/>
        </w:rPr>
      </w:pPr>
    </w:p>
    <w:p w14:paraId="027E5BBA" w14:textId="56D98710" w:rsidR="005256AB" w:rsidRDefault="005256AB">
      <w:pPr>
        <w:rPr>
          <w:rFonts w:ascii="Times New Roman" w:hAnsi="Times New Roman" w:cs="Times New Roman"/>
          <w:i/>
          <w:iCs/>
        </w:rPr>
      </w:pPr>
      <w:proofErr w:type="spellStart"/>
      <w:r>
        <w:rPr>
          <w:rFonts w:ascii="Times New Roman" w:hAnsi="Times New Roman" w:cs="Times New Roman"/>
          <w:i/>
          <w:iCs/>
        </w:rPr>
        <w:t>AmIavailable</w:t>
      </w:r>
      <w:proofErr w:type="spellEnd"/>
    </w:p>
    <w:p w14:paraId="721F5524" w14:textId="3712283C" w:rsidR="005256AB" w:rsidRDefault="005256AB">
      <w:pPr>
        <w:rPr>
          <w:rFonts w:ascii="Times New Roman" w:hAnsi="Times New Roman" w:cs="Times New Roman"/>
          <w:i/>
          <w:iCs/>
        </w:rPr>
      </w:pPr>
    </w:p>
    <w:p w14:paraId="4E9E5DD6" w14:textId="3D5A071A" w:rsidR="005256AB" w:rsidRDefault="005256AB">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Each Tree keeps track of whether the distance between </w:t>
      </w:r>
      <w:r w:rsidR="005956C4">
        <w:rPr>
          <w:rFonts w:ascii="Times New Roman" w:hAnsi="Times New Roman" w:cs="Times New Roman"/>
        </w:rPr>
        <w:t>itself</w:t>
      </w:r>
      <w:r>
        <w:rPr>
          <w:rFonts w:ascii="Times New Roman" w:hAnsi="Times New Roman" w:cs="Times New Roman"/>
        </w:rPr>
        <w:t xml:space="preserve"> and a Source or a Pounding Tool is small enough to that a Primate would find a tool within its search radius should it encounter the Tree. This is determined by checking if a Pounding Tool or Source exists within a 3-grid cell radius of the Tree’s location. Pounding Tools that are no longer active are not included in this calculation</w:t>
      </w:r>
      <w:r w:rsidR="005956C4">
        <w:rPr>
          <w:rFonts w:ascii="Times New Roman" w:hAnsi="Times New Roman" w:cs="Times New Roman"/>
        </w:rPr>
        <w:t xml:space="preserve"> (</w:t>
      </w:r>
      <w:proofErr w:type="spellStart"/>
      <w:r w:rsidR="00702EA0">
        <w:rPr>
          <w:rFonts w:ascii="Times New Roman" w:hAnsi="Times New Roman" w:cs="Times New Roman"/>
        </w:rPr>
        <w:t>i.e</w:t>
      </w:r>
      <w:proofErr w:type="spellEnd"/>
      <w:r w:rsidR="00702EA0">
        <w:rPr>
          <w:rFonts w:ascii="Times New Roman" w:hAnsi="Times New Roman" w:cs="Times New Roman"/>
        </w:rPr>
        <w:t xml:space="preserve"> </w:t>
      </w:r>
      <w:proofErr w:type="spellStart"/>
      <w:r w:rsidR="00702EA0" w:rsidRPr="00702EA0">
        <w:rPr>
          <w:rFonts w:ascii="Times New Roman" w:hAnsi="Times New Roman" w:cs="Times New Roman"/>
          <w:i/>
          <w:iCs/>
        </w:rPr>
        <w:t>Tool_Size</w:t>
      </w:r>
      <w:proofErr w:type="spellEnd"/>
      <w:r w:rsidR="00702EA0">
        <w:rPr>
          <w:rFonts w:ascii="Times New Roman" w:hAnsi="Times New Roman" w:cs="Times New Roman"/>
        </w:rPr>
        <w:t xml:space="preserve"> is less than zero, </w:t>
      </w:r>
      <w:r w:rsidR="00702EA0" w:rsidRPr="00702EA0">
        <w:rPr>
          <w:rFonts w:ascii="Times New Roman" w:hAnsi="Times New Roman" w:cs="Times New Roman"/>
          <w:i/>
          <w:iCs/>
        </w:rPr>
        <w:t>Active</w:t>
      </w:r>
      <w:r w:rsidR="00702EA0">
        <w:rPr>
          <w:rFonts w:ascii="Times New Roman" w:hAnsi="Times New Roman" w:cs="Times New Roman"/>
        </w:rPr>
        <w:t xml:space="preserve"> is False).</w:t>
      </w:r>
      <w:r>
        <w:rPr>
          <w:rFonts w:ascii="Times New Roman" w:hAnsi="Times New Roman" w:cs="Times New Roman"/>
        </w:rPr>
        <w:t xml:space="preserve"> </w:t>
      </w:r>
    </w:p>
    <w:p w14:paraId="4243124B" w14:textId="22218FEE" w:rsidR="005256AB" w:rsidRDefault="005256AB">
      <w:pPr>
        <w:rPr>
          <w:rFonts w:ascii="Times New Roman" w:hAnsi="Times New Roman" w:cs="Times New Roman"/>
        </w:rPr>
      </w:pPr>
    </w:p>
    <w:p w14:paraId="7C9B5847" w14:textId="624E4634" w:rsidR="005256AB" w:rsidRDefault="005256AB">
      <w:pPr>
        <w:rPr>
          <w:rFonts w:ascii="Times New Roman" w:hAnsi="Times New Roman" w:cs="Times New Roman"/>
          <w:i/>
          <w:iCs/>
        </w:rPr>
      </w:pPr>
      <w:proofErr w:type="spellStart"/>
      <w:r>
        <w:rPr>
          <w:rFonts w:ascii="Times New Roman" w:hAnsi="Times New Roman" w:cs="Times New Roman"/>
          <w:i/>
          <w:iCs/>
        </w:rPr>
        <w:t>AgeDieGrow</w:t>
      </w:r>
      <w:proofErr w:type="spellEnd"/>
    </w:p>
    <w:p w14:paraId="6FE823A9" w14:textId="37AD0461" w:rsidR="005256AB" w:rsidRDefault="005256AB">
      <w:pPr>
        <w:rPr>
          <w:rFonts w:ascii="Times New Roman" w:hAnsi="Times New Roman" w:cs="Times New Roman"/>
          <w:i/>
          <w:iCs/>
        </w:rPr>
      </w:pPr>
    </w:p>
    <w:p w14:paraId="4F9F3D01" w14:textId="535314FA" w:rsidR="00776F16" w:rsidRDefault="005256AB">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method is only executed when the global parameter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r>
        <w:rPr>
          <w:rFonts w:ascii="Times New Roman" w:hAnsi="Times New Roman" w:cs="Times New Roman"/>
        </w:rPr>
        <w:t xml:space="preserve">is True. If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r>
        <w:rPr>
          <w:rFonts w:ascii="Times New Roman" w:hAnsi="Times New Roman" w:cs="Times New Roman"/>
        </w:rPr>
        <w:t xml:space="preserve">is set to </w:t>
      </w:r>
      <w:proofErr w:type="gramStart"/>
      <w:r>
        <w:rPr>
          <w:rFonts w:ascii="Times New Roman" w:hAnsi="Times New Roman" w:cs="Times New Roman"/>
        </w:rPr>
        <w:t>True</w:t>
      </w:r>
      <w:proofErr w:type="gramEnd"/>
      <w:r w:rsidR="00776F16">
        <w:rPr>
          <w:rFonts w:ascii="Times New Roman" w:hAnsi="Times New Roman" w:cs="Times New Roman"/>
        </w:rPr>
        <w:t xml:space="preserve"> then this method is executed at the end of each time-step. During which the </w:t>
      </w:r>
      <w:r w:rsidR="00776F16">
        <w:rPr>
          <w:rFonts w:ascii="Times New Roman" w:hAnsi="Times New Roman" w:cs="Times New Roman"/>
          <w:i/>
          <w:iCs/>
        </w:rPr>
        <w:t xml:space="preserve">age </w:t>
      </w:r>
      <w:r w:rsidR="00776F16">
        <w:rPr>
          <w:rFonts w:ascii="Times New Roman" w:hAnsi="Times New Roman" w:cs="Times New Roman"/>
        </w:rPr>
        <w:t xml:space="preserve">of the Tree is updated by adding 1 to the current value for </w:t>
      </w:r>
      <w:r w:rsidR="00776F16" w:rsidRPr="00776F16">
        <w:rPr>
          <w:rFonts w:ascii="Times New Roman" w:hAnsi="Times New Roman" w:cs="Times New Roman"/>
          <w:i/>
          <w:iCs/>
        </w:rPr>
        <w:t>age</w:t>
      </w:r>
      <w:r w:rsidR="00776F16">
        <w:rPr>
          <w:rFonts w:ascii="Times New Roman" w:hAnsi="Times New Roman" w:cs="Times New Roman"/>
          <w:i/>
          <w:iCs/>
        </w:rPr>
        <w:t>.</w:t>
      </w:r>
      <w:r w:rsidR="00776F16">
        <w:rPr>
          <w:rFonts w:ascii="Times New Roman" w:hAnsi="Times New Roman" w:cs="Times New Roman"/>
        </w:rPr>
        <w:t xml:space="preserve"> If </w:t>
      </w:r>
      <w:r w:rsidR="00776F16">
        <w:rPr>
          <w:rFonts w:ascii="Times New Roman" w:hAnsi="Times New Roman" w:cs="Times New Roman"/>
          <w:i/>
          <w:iCs/>
        </w:rPr>
        <w:t xml:space="preserve">age </w:t>
      </w:r>
      <w:r w:rsidR="00776F16">
        <w:rPr>
          <w:rFonts w:ascii="Times New Roman" w:hAnsi="Times New Roman" w:cs="Times New Roman"/>
        </w:rPr>
        <w:t xml:space="preserve">equals 10000 then the attribute </w:t>
      </w:r>
      <w:proofErr w:type="spellStart"/>
      <w:r w:rsidR="00776F16">
        <w:rPr>
          <w:rFonts w:ascii="Times New Roman" w:hAnsi="Times New Roman" w:cs="Times New Roman"/>
          <w:i/>
          <w:iCs/>
        </w:rPr>
        <w:t>ts_died</w:t>
      </w:r>
      <w:proofErr w:type="spellEnd"/>
      <w:r w:rsidR="00776F16">
        <w:rPr>
          <w:rFonts w:ascii="Times New Roman" w:hAnsi="Times New Roman" w:cs="Times New Roman"/>
          <w:i/>
          <w:iCs/>
        </w:rPr>
        <w:t xml:space="preserve"> </w:t>
      </w:r>
      <w:r w:rsidR="00776F16">
        <w:rPr>
          <w:rFonts w:ascii="Times New Roman" w:hAnsi="Times New Roman" w:cs="Times New Roman"/>
          <w:i/>
          <w:iCs/>
        </w:rPr>
        <w:softHyphen/>
      </w:r>
      <w:r w:rsidR="00776F16">
        <w:rPr>
          <w:rFonts w:ascii="Times New Roman" w:hAnsi="Times New Roman" w:cs="Times New Roman"/>
        </w:rPr>
        <w:t xml:space="preserve">is updated with a value corresponding to the current time step in the model run. The </w:t>
      </w:r>
      <w:r w:rsidR="00776F16">
        <w:rPr>
          <w:rFonts w:ascii="Times New Roman" w:hAnsi="Times New Roman" w:cs="Times New Roman"/>
        </w:rPr>
        <w:lastRenderedPageBreak/>
        <w:t xml:space="preserve">attribute </w:t>
      </w:r>
      <w:r w:rsidR="00776F16">
        <w:rPr>
          <w:rFonts w:ascii="Times New Roman" w:hAnsi="Times New Roman" w:cs="Times New Roman"/>
          <w:i/>
          <w:iCs/>
        </w:rPr>
        <w:t xml:space="preserve">alive </w:t>
      </w:r>
      <w:r w:rsidR="00776F16">
        <w:rPr>
          <w:rFonts w:ascii="Times New Roman" w:hAnsi="Times New Roman" w:cs="Times New Roman"/>
        </w:rPr>
        <w:t>is set to false. Then the data for the tree is added to the Trees table in the SQL database. The Tree is then removed from the simulation.</w:t>
      </w:r>
    </w:p>
    <w:p w14:paraId="74FFD47F" w14:textId="77777777" w:rsidR="00776F16" w:rsidRDefault="00776F16" w:rsidP="00776F16">
      <w:pPr>
        <w:ind w:firstLine="720"/>
        <w:rPr>
          <w:rFonts w:ascii="Times New Roman" w:hAnsi="Times New Roman" w:cs="Times New Roman"/>
        </w:rPr>
      </w:pPr>
    </w:p>
    <w:p w14:paraId="0AC96641" w14:textId="45E940A5" w:rsidR="004774BE" w:rsidRDefault="00776F16" w:rsidP="00776F16">
      <w:pPr>
        <w:ind w:firstLine="720"/>
        <w:rPr>
          <w:rFonts w:ascii="Times New Roman" w:hAnsi="Times New Roman" w:cs="Times New Roman"/>
        </w:rPr>
      </w:pPr>
      <w:r>
        <w:rPr>
          <w:rFonts w:ascii="Times New Roman" w:hAnsi="Times New Roman" w:cs="Times New Roman"/>
        </w:rPr>
        <w:t xml:space="preserve">A location within a </w:t>
      </w:r>
      <w:r w:rsidR="00702EA0">
        <w:rPr>
          <w:rFonts w:ascii="Times New Roman" w:hAnsi="Times New Roman" w:cs="Times New Roman"/>
        </w:rPr>
        <w:t>10-grid</w:t>
      </w:r>
      <w:r>
        <w:rPr>
          <w:rFonts w:ascii="Times New Roman" w:hAnsi="Times New Roman" w:cs="Times New Roman"/>
        </w:rPr>
        <w:t xml:space="preserve"> cell radius of the previously removed Tree is then chosen at random. A new Tree is generated at this new location. The attribute </w:t>
      </w:r>
      <w:proofErr w:type="spellStart"/>
      <w:r>
        <w:rPr>
          <w:rFonts w:ascii="Times New Roman" w:hAnsi="Times New Roman" w:cs="Times New Roman"/>
          <w:i/>
          <w:iCs/>
        </w:rPr>
        <w:t>ts_born</w:t>
      </w:r>
      <w:proofErr w:type="spellEnd"/>
      <w:r>
        <w:rPr>
          <w:rFonts w:ascii="Times New Roman" w:hAnsi="Times New Roman" w:cs="Times New Roman"/>
          <w:i/>
          <w:iCs/>
        </w:rPr>
        <w:t xml:space="preserve"> </w:t>
      </w:r>
      <w:r>
        <w:rPr>
          <w:rFonts w:ascii="Times New Roman" w:hAnsi="Times New Roman" w:cs="Times New Roman"/>
        </w:rPr>
        <w:t xml:space="preserve">is then set to the current timestep, </w:t>
      </w:r>
      <w:r>
        <w:rPr>
          <w:rFonts w:ascii="Times New Roman" w:hAnsi="Times New Roman" w:cs="Times New Roman"/>
          <w:i/>
          <w:iCs/>
        </w:rPr>
        <w:t xml:space="preserve">age </w:t>
      </w:r>
      <w:r>
        <w:rPr>
          <w:rFonts w:ascii="Times New Roman" w:hAnsi="Times New Roman" w:cs="Times New Roman"/>
        </w:rPr>
        <w:t xml:space="preserve">is set to 0 and </w:t>
      </w:r>
      <w:r w:rsidR="004774BE">
        <w:rPr>
          <w:rFonts w:ascii="Times New Roman" w:hAnsi="Times New Roman" w:cs="Times New Roman"/>
          <w:i/>
          <w:iCs/>
        </w:rPr>
        <w:t xml:space="preserve">alive </w:t>
      </w:r>
      <w:r w:rsidR="004774BE">
        <w:rPr>
          <w:rFonts w:ascii="Times New Roman" w:hAnsi="Times New Roman" w:cs="Times New Roman"/>
        </w:rPr>
        <w:t xml:space="preserve">is set to true. </w:t>
      </w:r>
    </w:p>
    <w:p w14:paraId="08A33015" w14:textId="77777777" w:rsidR="004774BE" w:rsidRDefault="004774BE" w:rsidP="00776F16">
      <w:pPr>
        <w:ind w:firstLine="720"/>
        <w:rPr>
          <w:rFonts w:ascii="Times New Roman" w:hAnsi="Times New Roman" w:cs="Times New Roman"/>
        </w:rPr>
      </w:pPr>
    </w:p>
    <w:p w14:paraId="038DCBFE" w14:textId="6B6479D7" w:rsidR="005256AB" w:rsidRPr="00776F16" w:rsidRDefault="00776F16" w:rsidP="004774BE">
      <w:pPr>
        <w:rPr>
          <w:rFonts w:ascii="Times New Roman" w:hAnsi="Times New Roman" w:cs="Times New Roman"/>
        </w:rPr>
      </w:pPr>
      <w:r>
        <w:rPr>
          <w:rFonts w:ascii="Times New Roman" w:hAnsi="Times New Roman" w:cs="Times New Roman"/>
        </w:rPr>
        <w:t xml:space="preserve">  </w:t>
      </w:r>
    </w:p>
    <w:p w14:paraId="208CD299" w14:textId="77777777" w:rsidR="005256AB" w:rsidRPr="005256AB" w:rsidRDefault="005256AB">
      <w:pPr>
        <w:rPr>
          <w:rFonts w:ascii="Times New Roman" w:hAnsi="Times New Roman" w:cs="Times New Roman"/>
        </w:rPr>
      </w:pPr>
    </w:p>
    <w:sectPr w:rsidR="005256AB" w:rsidRPr="005256AB" w:rsidSect="00EB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eeves">
    <w15:presenceInfo w15:providerId="None" w15:userId="Jonathan Ree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A7"/>
    <w:rsid w:val="00002CC7"/>
    <w:rsid w:val="00011A0E"/>
    <w:rsid w:val="00031C86"/>
    <w:rsid w:val="00032D6E"/>
    <w:rsid w:val="00033027"/>
    <w:rsid w:val="00040CD7"/>
    <w:rsid w:val="00124064"/>
    <w:rsid w:val="00166A51"/>
    <w:rsid w:val="001A7BBA"/>
    <w:rsid w:val="00222426"/>
    <w:rsid w:val="002617DA"/>
    <w:rsid w:val="002B073A"/>
    <w:rsid w:val="003541EB"/>
    <w:rsid w:val="00356CA4"/>
    <w:rsid w:val="0037223D"/>
    <w:rsid w:val="003904FB"/>
    <w:rsid w:val="003B77D7"/>
    <w:rsid w:val="00426C71"/>
    <w:rsid w:val="00426DA0"/>
    <w:rsid w:val="0047181A"/>
    <w:rsid w:val="004774BE"/>
    <w:rsid w:val="004945DD"/>
    <w:rsid w:val="00497356"/>
    <w:rsid w:val="004A5793"/>
    <w:rsid w:val="00506519"/>
    <w:rsid w:val="005256AB"/>
    <w:rsid w:val="0057546B"/>
    <w:rsid w:val="00585299"/>
    <w:rsid w:val="005956C4"/>
    <w:rsid w:val="006366A7"/>
    <w:rsid w:val="00642DB7"/>
    <w:rsid w:val="006B5FB8"/>
    <w:rsid w:val="006C6749"/>
    <w:rsid w:val="006D35F2"/>
    <w:rsid w:val="006D3FD2"/>
    <w:rsid w:val="006E303C"/>
    <w:rsid w:val="006E5047"/>
    <w:rsid w:val="00702EA0"/>
    <w:rsid w:val="00735A58"/>
    <w:rsid w:val="00776F16"/>
    <w:rsid w:val="007B15FB"/>
    <w:rsid w:val="007B7389"/>
    <w:rsid w:val="008F7CE8"/>
    <w:rsid w:val="00975EE3"/>
    <w:rsid w:val="009D0B0C"/>
    <w:rsid w:val="009D76BD"/>
    <w:rsid w:val="009E13E0"/>
    <w:rsid w:val="00A17A54"/>
    <w:rsid w:val="00A67D76"/>
    <w:rsid w:val="00AB4F2A"/>
    <w:rsid w:val="00AD1493"/>
    <w:rsid w:val="00B136F1"/>
    <w:rsid w:val="00BD0C79"/>
    <w:rsid w:val="00C04597"/>
    <w:rsid w:val="00C227C9"/>
    <w:rsid w:val="00C371DE"/>
    <w:rsid w:val="00D47504"/>
    <w:rsid w:val="00D84157"/>
    <w:rsid w:val="00E10391"/>
    <w:rsid w:val="00EA7EA4"/>
    <w:rsid w:val="00EB72D4"/>
    <w:rsid w:val="00EE2F62"/>
    <w:rsid w:val="00EF20C8"/>
    <w:rsid w:val="00EF39CB"/>
    <w:rsid w:val="00FC6DE4"/>
    <w:rsid w:val="00FE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2C1A"/>
  <w15:chartTrackingRefBased/>
  <w15:docId w15:val="{88B68FB3-2380-7745-A0E6-D0EDC25A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6A7"/>
    <w:rPr>
      <w:sz w:val="16"/>
      <w:szCs w:val="16"/>
    </w:rPr>
  </w:style>
  <w:style w:type="paragraph" w:styleId="CommentText">
    <w:name w:val="annotation text"/>
    <w:basedOn w:val="Normal"/>
    <w:link w:val="CommentTextChar"/>
    <w:uiPriority w:val="99"/>
    <w:semiHidden/>
    <w:unhideWhenUsed/>
    <w:rsid w:val="006366A7"/>
    <w:rPr>
      <w:sz w:val="20"/>
      <w:szCs w:val="20"/>
    </w:rPr>
  </w:style>
  <w:style w:type="character" w:customStyle="1" w:styleId="CommentTextChar">
    <w:name w:val="Comment Text Char"/>
    <w:basedOn w:val="DefaultParagraphFont"/>
    <w:link w:val="CommentText"/>
    <w:uiPriority w:val="99"/>
    <w:semiHidden/>
    <w:rsid w:val="006366A7"/>
    <w:rPr>
      <w:sz w:val="20"/>
      <w:szCs w:val="20"/>
    </w:rPr>
  </w:style>
  <w:style w:type="paragraph" w:styleId="CommentSubject">
    <w:name w:val="annotation subject"/>
    <w:basedOn w:val="CommentText"/>
    <w:next w:val="CommentText"/>
    <w:link w:val="CommentSubjectChar"/>
    <w:uiPriority w:val="99"/>
    <w:semiHidden/>
    <w:unhideWhenUsed/>
    <w:rsid w:val="006366A7"/>
    <w:rPr>
      <w:b/>
      <w:bCs/>
    </w:rPr>
  </w:style>
  <w:style w:type="character" w:customStyle="1" w:styleId="CommentSubjectChar">
    <w:name w:val="Comment Subject Char"/>
    <w:basedOn w:val="CommentTextChar"/>
    <w:link w:val="CommentSubject"/>
    <w:uiPriority w:val="99"/>
    <w:semiHidden/>
    <w:rsid w:val="006366A7"/>
    <w:rPr>
      <w:b/>
      <w:bCs/>
      <w:sz w:val="20"/>
      <w:szCs w:val="20"/>
    </w:rPr>
  </w:style>
  <w:style w:type="character" w:styleId="Hyperlink">
    <w:name w:val="Hyperlink"/>
    <w:basedOn w:val="DefaultParagraphFont"/>
    <w:uiPriority w:val="99"/>
    <w:unhideWhenUsed/>
    <w:rsid w:val="004945DD"/>
    <w:rPr>
      <w:color w:val="0563C1" w:themeColor="hyperlink"/>
      <w:u w:val="single"/>
    </w:rPr>
  </w:style>
  <w:style w:type="character" w:styleId="UnresolvedMention">
    <w:name w:val="Unresolved Mention"/>
    <w:basedOn w:val="DefaultParagraphFont"/>
    <w:uiPriority w:val="99"/>
    <w:semiHidden/>
    <w:unhideWhenUsed/>
    <w:rsid w:val="0049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github.com/reevesj191/Panda_Tool_Use_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5446</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2021-04-10T07:41:00Z</dcterms:created>
  <dcterms:modified xsi:type="dcterms:W3CDTF">2021-04-14T11:28:00Z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id="hjfzKLJz"/&gt;&lt;style id="http://www.zotero.org/styles/journal-of-human-evolution" hasBibliography="1" bibliographyStyleHasBeenSet="0"/&gt;&lt;prefs&gt;&lt;pref name="fieldType" value="Field"/&gt;</vt:lpwstr>
  </property>
  <property fmtid="{D5CDD505-2E9C-101B-9397-08002B2CF9AE}" pid="3" name="ZOTERO_PREF_2">
    <vt:lpwstr>&lt;/prefs&gt;&lt;/data&gt;</vt:lpwstr>
  </property>
</Properties>
</file>